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5F" w:rsidRDefault="00353D3B">
      <w:pPr>
        <w:widowControl/>
        <w:jc w:val="left"/>
        <w:rPr>
          <w:color w:val="000000"/>
        </w:rPr>
      </w:pPr>
      <w:r>
        <w:rPr>
          <w:color w:val="000000"/>
        </w:rPr>
        <w:pict>
          <v:group id="组 3" o:spid="_x0000_s1026" style="position:absolute;margin-left:-.55pt;margin-top:1.35pt;width:595.3pt;height:697.9pt;z-index:1;mso-position-horizontal-relative:page;mso-position-vertical-relative:margin" coordorigin=",1550" coordsize="11886,13948">
            <v:group id="Group 4" o:spid="_x0000_s1027" style="position:absolute;top:10398;width:11886;height:5100" coordorigin="-6,4076" coordsize="11886,5099">
              <v:group id="Group 5" o:spid="_x0000_s1028" style="position:absolute;left:-6;top:4457;width:11878;height:4257" coordorigin="18,8955" coordsize="11878,4256">
                <v:shape id="Freeform 6" o:spid="_x0000_s1029" style="position:absolute;left:18;top:9397;width:6950;height:3433" coordsize="7132,2863" o:spt="100" o:preferrelative="t" adj="0,,0" path="m,l17,2863,7132,2578r,-2378l,xe" fillcolor="#a7bfde" stroked="f">
                  <v:fill opacity=".5"/>
                  <v:stroke joinstyle="round"/>
                  <v:formulas/>
                  <v:path o:connecttype="segments" textboxrect="0,0,7132,2863"/>
                </v:shape>
                <v:shape id="Freeform 7" o:spid="_x0000_s1030" style="position:absolute;left:6968;top:8955;width:3377;height:4256" coordsize="3466,3550" o:spt="100" o:preferrelative="t" adj="0,,0" path="m,569l,2930r3466,620l3466,,,569xe" fillcolor="#d3dfee" stroked="f">
                  <v:fill opacity=".5"/>
                  <v:stroke joinstyle="round"/>
                  <v:formulas/>
                  <v:path o:connecttype="segments" textboxrect="0,0,3466,3550"/>
                </v:shape>
                <v:shape id="Freeform 8" o:spid="_x0000_s1031" style="position:absolute;left:10345;top:8955;width:1551;height:4256" coordsize="1591,3550" o:spt="100" o:preferrelative="t" adj="0,,0" path="m,l,3550,1591,2746r,-2009l,xe" fillcolor="#a7bfde" stroked="f">
                  <v:fill opacity=".5"/>
                  <v:stroke joinstyle="round"/>
                  <v:formulas/>
                  <v:path o:connecttype="segments" textboxrect="0,0,1591,3550"/>
                </v:shape>
              </v:group>
              <v:shape id="Freeform 9" o:spid="_x0000_s1032" style="position:absolute;left:7865;top:4879;width:4015;height:3493" coordsize="4120,2913" o:spt="100" o:preferrelative="t" adj="0,,0" path="m1,251l,2662r4120,251l4120,,1,251xe" fillcolor="#d8d8d8" stroked="f">
                <v:stroke joinstyle="round"/>
                <v:formulas/>
                <v:path o:connecttype="segments" textboxrect="0,0,4120,2913"/>
              </v:shape>
              <v:shape id="Freeform 10" o:spid="_x0000_s1033" style="position:absolute;left:3999;top:4076;width:3884;height:5079" coordsize="3985,4236" o:spt="100" o:preferrelative="t" adj="0,,0" path="m,l,4236,3985,3349r,-2428l,xe" fillcolor="#bfbfbf" stroked="f">
                <v:stroke joinstyle="round"/>
                <v:formulas/>
                <v:path o:connecttype="segments" textboxrect="0,0,3985,4236"/>
              </v:shape>
              <v:shape id="Freeform 11" o:spid="_x0000_s1034" style="position:absolute;left:18;top:4076;width:3981;height:5099" coordsize="4086,4253" o:spt="100" o:preferrelative="t" adj="0,,0" path="m4086,r-2,4253l,3198,,1072,4086,xe" fillcolor="#d8d8d8" stroked="f">
                <v:stroke joinstyle="round"/>
                <v:formulas/>
                <v:path o:connecttype="segments" textboxrect="0,0,4086,4253"/>
              </v:shape>
              <v:shape id="Freeform 12" o:spid="_x0000_s1035" style="position:absolute;left:17;top:4337;width:2023;height:4618" coordsize="2076,3851" o:spt="100" o:preferrelative="t" adj="0,,0" path="m,921l2060,r16,3851l,2981,,921xe" fillcolor="#d3dfee" stroked="f">
                <v:fill opacity="45875f"/>
                <v:stroke joinstyle="round"/>
                <v:formulas/>
                <v:path o:connecttype="segments" textboxrect="0,0,2076,3851"/>
              </v:shape>
              <v:shape id="Freeform 13" o:spid="_x0000_s1036" style="position:absolute;left:2024;top:4337;width:5858;height:4598" coordsize="6011,3835" o:spt="100" o:preferrelative="t" adj="0,,0" path="m,l17,3835,6011,2629r,-1390l,xe" fillcolor="#a7bfde" stroked="f">
                <v:fill opacity="45875f"/>
                <v:stroke joinstyle="round"/>
                <v:formulas/>
                <v:path o:connecttype="segments" textboxrect="0,0,6011,3835"/>
              </v:shape>
              <v:shape id="Freeform 14" o:spid="_x0000_s1037" style="position:absolute;left:7882;top:4598;width:3997;height:4116" coordsize="4102,3432" o:spt="100" o:preferrelative="t" adj="0,,0" path="m,1038l,2411,4102,3432,4102,,,1038xe" fillcolor="#d3dfee" stroked="f">
                <v:fill opacity="45875f"/>
                <v:stroke joinstyle="round"/>
                <v:formulas/>
                <v:path o:connecttype="segments" textboxrect="0,0,4102,3432"/>
              </v:shape>
            </v:group>
            <v:rect id="Rectangle 15" o:spid="_x0000_s1038" style="position:absolute;left:1748;top:1550;width:8388;height:1390" o:preferrelative="t" filled="f" stroked="f">
              <v:textbox style="mso-fit-shape-to-text:t">
                <w:txbxContent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39" style="position:absolute;left:6306;top:12012;width:4854;height:1390" o:preferrelative="t" filled="f" stroked="f">
              <v:textbox style="mso-fit-shape-to-text:t">
                <w:txbxContent>
                  <w:p w:rsidR="00C0335F" w:rsidRDefault="005D40B2">
                    <w:pPr>
                      <w:jc w:val="right"/>
                      <w:rPr>
                        <w:sz w:val="96"/>
                        <w:szCs w:val="96"/>
                      </w:rPr>
                    </w:pPr>
                    <w:r>
                      <w:rPr>
                        <w:sz w:val="96"/>
                        <w:szCs w:val="96"/>
                      </w:rPr>
                      <w:t xml:space="preserve">     </w:t>
                    </w:r>
                  </w:p>
                </w:txbxContent>
              </v:textbox>
            </v:rect>
            <v:rect id="Rectangle 17" o:spid="_x0000_s1040" style="position:absolute;left:1748;top:2469;width:8388;height:7823" o:preferrelative="t" filled="f" stroked="f">
              <v:textbox>
                <w:txbxContent>
                  <w:p w:rsidR="00C0335F" w:rsidRDefault="005D40B2">
                    <w:pPr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风云再起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APP</w:t>
                    </w:r>
                    <w:r>
                      <w:rPr>
                        <w:rFonts w:hint="eastAsia"/>
                        <w:b/>
                        <w:bCs/>
                        <w:color w:val="1F497D"/>
                        <w:sz w:val="72"/>
                        <w:szCs w:val="72"/>
                      </w:rPr>
                      <w:t>接口文档</w:t>
                    </w: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  <w:p w:rsidR="00C0335F" w:rsidRDefault="00C0335F">
                    <w:pPr>
                      <w:rPr>
                        <w:b/>
                        <w:bCs/>
                        <w:color w:val="000000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r w:rsidR="005D40B2">
        <w:rPr>
          <w:color w:val="000000"/>
        </w:rPr>
        <w:br w:type="page"/>
      </w:r>
    </w:p>
    <w:p w:rsidR="00C0335F" w:rsidRDefault="005D40B2">
      <w:pPr>
        <w:pageBreakBefore/>
        <w:spacing w:before="120" w:after="120"/>
        <w:jc w:val="center"/>
        <w:rPr>
          <w:rFonts w:ascii="微软雅黑" w:eastAsia="微软雅黑" w:hAnsi="微软雅黑"/>
          <w:b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lastRenderedPageBreak/>
        <w:t>文档修改记录</w:t>
      </w:r>
    </w:p>
    <w:tbl>
      <w:tblPr>
        <w:tblW w:w="822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945"/>
        <w:gridCol w:w="1350"/>
        <w:gridCol w:w="5020"/>
      </w:tblGrid>
      <w:tr w:rsidR="00C0335F">
        <w:trPr>
          <w:trHeight w:hRule="exact" w:val="599"/>
          <w:jc w:val="center"/>
        </w:trPr>
        <w:tc>
          <w:tcPr>
            <w:tcW w:w="911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9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50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0335F" w:rsidRDefault="005D40B2">
            <w:pPr>
              <w:spacing w:line="240" w:lineRule="exact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主要更改内容</w:t>
            </w:r>
          </w:p>
        </w:tc>
      </w:tr>
      <w:tr w:rsidR="00C0335F">
        <w:trPr>
          <w:trHeight w:hRule="exact" w:val="364"/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</w:t>
            </w:r>
            <w:r>
              <w:rPr>
                <w:rFonts w:ascii="宋体" w:hAnsi="宋体"/>
                <w:color w:val="000000"/>
              </w:rPr>
              <w:t>.1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201</w:t>
            </w:r>
            <w:r>
              <w:rPr>
                <w:rFonts w:ascii="宋体" w:hAnsi="宋体" w:hint="eastAsia"/>
                <w:color w:val="000000"/>
              </w:rPr>
              <w:t>4-07-27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拟稿</w:t>
            </w:r>
          </w:p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0.3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2014-08-06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增加游戏评论列表、我的游戏列表、游戏评论提交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0.4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2014-08-15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1. 上传头像、我的游戏列表、评论提交、上报下载计数请求，几个接口请求加入token。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注册密码提交、用户登录，返回用户token。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上传头像、注册提交，接口返回属性变更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新增密码修改接口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游戏列表/搜索返回信息中增加游戏大小属性</w:t>
            </w:r>
          </w:p>
        </w:tc>
      </w:tr>
      <w:tr w:rsidR="00C0335F">
        <w:trPr>
          <w:trHeight w:val="90"/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0.6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2014-08-16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修改错误码说明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0.7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2014-08-21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修改2.3.5我的游戏列表请求，增加返回游戏信息</w:t>
            </w:r>
          </w:p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增加接口 2.1.7用户信息查询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0.8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2014-08-22</w:t>
            </w:r>
          </w:p>
        </w:tc>
        <w:tc>
          <w:tcPr>
            <w:tcW w:w="5020" w:type="dxa"/>
          </w:tcPr>
          <w:p w:rsidR="00C0335F" w:rsidRDefault="005D40B2">
            <w:pPr>
              <w:autoSpaceDN w:val="0"/>
              <w:spacing w:beforeAutospacing="1" w:afterAutospacing="1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>
              <w:rPr>
                <w:rFonts w:ascii="宋体" w:hAnsi="宋体"/>
                <w:sz w:val="24"/>
              </w:rPr>
              <w:t>2.2.1广告列表请求</w:t>
            </w:r>
            <w:r>
              <w:rPr>
                <w:rFonts w:ascii="宋体" w:hAnsi="宋体" w:hint="eastAsia"/>
                <w:color w:val="000000"/>
              </w:rPr>
              <w:t>，增加返回游戏信息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0.9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2014-08-23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2.1.8用户信息修改提交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0.10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2014-08-27</w:t>
            </w:r>
          </w:p>
        </w:tc>
        <w:tc>
          <w:tcPr>
            <w:tcW w:w="5020" w:type="dxa"/>
          </w:tcPr>
          <w:p w:rsidR="00C0335F" w:rsidRDefault="005D40B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2.3.6 游戏评论提交，增加错误时的错误码返回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0.11</w:t>
            </w: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5D40B2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2014-08-28</w:t>
            </w:r>
          </w:p>
        </w:tc>
        <w:tc>
          <w:tcPr>
            <w:tcW w:w="5020" w:type="dxa"/>
          </w:tcPr>
          <w:p w:rsidR="00C0335F" w:rsidRDefault="005D40B2">
            <w:r>
              <w:rPr>
                <w:rFonts w:hint="eastAsia"/>
              </w:rPr>
              <w:t>增加接口：</w:t>
            </w:r>
            <w:r>
              <w:rPr>
                <w:rFonts w:hint="eastAsia"/>
              </w:rPr>
              <w:t xml:space="preserve">2.1.9 </w:t>
            </w:r>
            <w:r>
              <w:rPr>
                <w:rFonts w:hint="eastAsia"/>
              </w:rPr>
              <w:t>用户意见提交</w:t>
            </w:r>
            <w:r>
              <w:rPr>
                <w:rFonts w:hint="eastAsia"/>
              </w:rPr>
              <w:t xml:space="preserve"> 2.6.1</w:t>
            </w:r>
            <w:r>
              <w:rPr>
                <w:rFonts w:hint="eastAsia"/>
              </w:rPr>
              <w:t>版本查询</w:t>
            </w:r>
          </w:p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/>
        </w:tc>
      </w:tr>
      <w:tr w:rsidR="00C0335F">
        <w:trPr>
          <w:jc w:val="center"/>
        </w:trPr>
        <w:tc>
          <w:tcPr>
            <w:tcW w:w="911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45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50" w:type="dxa"/>
          </w:tcPr>
          <w:p w:rsidR="00C0335F" w:rsidRDefault="00C0335F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5020" w:type="dxa"/>
          </w:tcPr>
          <w:p w:rsidR="00C0335F" w:rsidRDefault="00C0335F">
            <w:pPr>
              <w:rPr>
                <w:rFonts w:ascii="宋体" w:hAnsi="宋体"/>
                <w:color w:val="000000"/>
              </w:rPr>
            </w:pPr>
          </w:p>
        </w:tc>
      </w:tr>
    </w:tbl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C0335F">
      <w:pPr>
        <w:rPr>
          <w:rFonts w:ascii="微软雅黑" w:eastAsia="微软雅黑" w:hAnsi="微软雅黑"/>
          <w:color w:val="000000"/>
        </w:rPr>
      </w:pPr>
    </w:p>
    <w:p w:rsidR="00C0335F" w:rsidRDefault="005D40B2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 w:hint="eastAsia"/>
          <w:color w:val="000000"/>
          <w:sz w:val="24"/>
        </w:rPr>
        <w:t>本资料未经许可，任何单位或个人不得以任何方式摘录、复制或翻译</w:t>
      </w:r>
      <w:r>
        <w:rPr>
          <w:rFonts w:ascii="微软雅黑" w:eastAsia="微软雅黑" w:hAnsi="微软雅黑" w:hint="eastAsia"/>
          <w:color w:val="000000"/>
          <w:sz w:val="24"/>
          <w:szCs w:val="24"/>
        </w:rPr>
        <w:t>，不得以任何形式进行传播</w:t>
      </w:r>
      <w:r>
        <w:rPr>
          <w:rFonts w:ascii="微软雅黑" w:eastAsia="微软雅黑" w:hAnsi="微软雅黑" w:hint="eastAsia"/>
          <w:color w:val="000000"/>
          <w:sz w:val="24"/>
        </w:rPr>
        <w:t>。</w:t>
      </w:r>
    </w:p>
    <w:p w:rsidR="00C0335F" w:rsidRDefault="005D40B2">
      <w:pPr>
        <w:widowControl/>
        <w:jc w:val="left"/>
        <w:rPr>
          <w:rFonts w:ascii="微软雅黑" w:eastAsia="微软雅黑" w:hAnsi="微软雅黑"/>
          <w:color w:val="000000"/>
          <w:sz w:val="24"/>
        </w:rPr>
      </w:pPr>
      <w:r>
        <w:rPr>
          <w:rFonts w:ascii="微软雅黑" w:eastAsia="微软雅黑" w:hAnsi="微软雅黑"/>
          <w:color w:val="000000"/>
          <w:sz w:val="24"/>
        </w:rPr>
        <w:br w:type="page"/>
      </w:r>
    </w:p>
    <w:p w:rsidR="00C0335F" w:rsidRDefault="005D40B2">
      <w:pPr>
        <w:pStyle w:val="TOC1"/>
        <w:jc w:val="center"/>
        <w:rPr>
          <w:color w:val="000000"/>
        </w:rPr>
      </w:pPr>
      <w:bookmarkStart w:id="0" w:name="_Toc24332"/>
      <w:r>
        <w:rPr>
          <w:color w:val="000000"/>
          <w:lang w:val="zh-CN"/>
        </w:rPr>
        <w:t>目录</w:t>
      </w:r>
      <w:bookmarkEnd w:id="0"/>
    </w:p>
    <w:p w:rsidR="00C0335F" w:rsidRDefault="005D40B2">
      <w:pPr>
        <w:pStyle w:val="10"/>
        <w:tabs>
          <w:tab w:val="right" w:leader="dot" w:pos="8306"/>
        </w:tabs>
        <w:rPr>
          <w:kern w:val="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hyperlink w:anchor="_Toc24332" w:history="1">
        <w:r>
          <w:rPr>
            <w:kern w:val="2"/>
            <w:lang w:val="zh-CN"/>
          </w:rPr>
          <w:t>目录</w:t>
        </w:r>
        <w:r>
          <w:rPr>
            <w:kern w:val="2"/>
          </w:rPr>
          <w:tab/>
        </w:r>
        <w:r>
          <w:rPr>
            <w:kern w:val="2"/>
          </w:rPr>
          <w:fldChar w:fldCharType="begin"/>
        </w:r>
        <w:r>
          <w:rPr>
            <w:kern w:val="2"/>
          </w:rPr>
          <w:instrText xml:space="preserve"> PAGEREF _Toc24332 </w:instrText>
        </w:r>
        <w:r>
          <w:rPr>
            <w:kern w:val="2"/>
          </w:rPr>
          <w:fldChar w:fldCharType="separate"/>
        </w:r>
        <w:r>
          <w:rPr>
            <w:kern w:val="2"/>
          </w:rPr>
          <w:t>3</w:t>
        </w:r>
        <w:r>
          <w:rPr>
            <w:kern w:val="2"/>
          </w:rPr>
          <w:fldChar w:fldCharType="end"/>
        </w:r>
      </w:hyperlink>
    </w:p>
    <w:p w:rsidR="00C0335F" w:rsidRDefault="00353D3B">
      <w:pPr>
        <w:pStyle w:val="10"/>
        <w:tabs>
          <w:tab w:val="right" w:leader="dot" w:pos="8306"/>
        </w:tabs>
        <w:rPr>
          <w:kern w:val="2"/>
        </w:rPr>
      </w:pPr>
      <w:hyperlink w:anchor="_Toc18194" w:history="1">
        <w:r w:rsidR="005D40B2">
          <w:rPr>
            <w:bCs/>
            <w:kern w:val="44"/>
            <w:szCs w:val="44"/>
          </w:rPr>
          <w:t xml:space="preserve">1. </w:t>
        </w:r>
        <w:r w:rsidR="005D40B2">
          <w:rPr>
            <w:rFonts w:hint="eastAsia"/>
            <w:kern w:val="2"/>
          </w:rPr>
          <w:t>概述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_Toc18194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10"/>
        <w:tabs>
          <w:tab w:val="right" w:leader="dot" w:pos="8306"/>
        </w:tabs>
        <w:rPr>
          <w:kern w:val="2"/>
        </w:rPr>
      </w:pPr>
      <w:hyperlink w:anchor="_Toc7825" w:history="1">
        <w:r w:rsidR="005D40B2">
          <w:rPr>
            <w:bCs/>
            <w:kern w:val="44"/>
            <w:szCs w:val="44"/>
          </w:rPr>
          <w:t xml:space="preserve">2. </w:t>
        </w:r>
        <w:r w:rsidR="005D40B2">
          <w:rPr>
            <w:rFonts w:hint="eastAsia"/>
            <w:kern w:val="2"/>
          </w:rPr>
          <w:t>接口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_Toc7825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19983" w:history="1">
        <w:r w:rsidR="005D40B2">
          <w:rPr>
            <w:rFonts w:ascii="Cambria" w:hAnsi="Cambria"/>
            <w:bCs/>
            <w:kern w:val="2"/>
            <w:szCs w:val="32"/>
          </w:rPr>
          <w:t xml:space="preserve">2.1 </w:t>
        </w:r>
        <w:r w:rsidR="005D40B2">
          <w:rPr>
            <w:rFonts w:hint="eastAsia"/>
            <w:kern w:val="2"/>
          </w:rPr>
          <w:t>用户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_Toc19983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2179" w:history="1">
        <w:r w:rsidR="005D40B2">
          <w:rPr>
            <w:bCs/>
            <w:kern w:val="2"/>
            <w:szCs w:val="32"/>
          </w:rPr>
          <w:t xml:space="preserve">2.1.1 </w:t>
        </w:r>
        <w:r w:rsidR="005D40B2">
          <w:rPr>
            <w:rFonts w:hint="eastAsia"/>
            <w:kern w:val="2"/>
          </w:rPr>
          <w:t>用户登录请求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_Toc12179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7727" w:history="1">
        <w:r w:rsidR="005D40B2">
          <w:rPr>
            <w:bCs/>
            <w:kern w:val="2"/>
            <w:szCs w:val="32"/>
          </w:rPr>
          <w:t xml:space="preserve">2.1.2 </w:t>
        </w:r>
        <w:r w:rsidR="005D40B2">
          <w:rPr>
            <w:rFonts w:hint="eastAsia"/>
            <w:kern w:val="2"/>
          </w:rPr>
          <w:t>用户注册请求</w:t>
        </w:r>
        <w:r w:rsidR="005D40B2">
          <w:rPr>
            <w:rFonts w:hint="eastAsia"/>
            <w:kern w:val="2"/>
          </w:rPr>
          <w:t>-</w:t>
        </w:r>
        <w:r w:rsidR="005D40B2">
          <w:rPr>
            <w:rFonts w:hint="eastAsia"/>
            <w:kern w:val="2"/>
          </w:rPr>
          <w:t>号码提交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_Toc17727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7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30463" w:history="1">
        <w:r w:rsidR="005D40B2">
          <w:rPr>
            <w:bCs/>
            <w:kern w:val="2"/>
            <w:szCs w:val="32"/>
          </w:rPr>
          <w:t xml:space="preserve">2.1.3 </w:t>
        </w:r>
        <w:r w:rsidR="005D40B2">
          <w:rPr>
            <w:rFonts w:hint="eastAsia"/>
            <w:kern w:val="2"/>
          </w:rPr>
          <w:t>用户注册请求</w:t>
        </w:r>
        <w:r w:rsidR="005D40B2">
          <w:rPr>
            <w:rFonts w:hint="eastAsia"/>
            <w:kern w:val="2"/>
          </w:rPr>
          <w:t>-</w:t>
        </w:r>
        <w:r w:rsidR="005D40B2">
          <w:rPr>
            <w:rFonts w:hint="eastAsia"/>
            <w:kern w:val="2"/>
          </w:rPr>
          <w:t>验证码验证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_Toc30463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8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5893" w:history="1">
        <w:r w:rsidR="005D40B2">
          <w:rPr>
            <w:bCs/>
            <w:kern w:val="2"/>
            <w:szCs w:val="32"/>
          </w:rPr>
          <w:t xml:space="preserve">2.1.4 </w:t>
        </w:r>
        <w:r w:rsidR="005D40B2">
          <w:rPr>
            <w:rFonts w:hint="eastAsia"/>
            <w:kern w:val="2"/>
          </w:rPr>
          <w:t>用户注册请求</w:t>
        </w:r>
        <w:r w:rsidR="005D40B2">
          <w:rPr>
            <w:rFonts w:hint="eastAsia"/>
            <w:kern w:val="2"/>
          </w:rPr>
          <w:t>-</w:t>
        </w:r>
        <w:r w:rsidR="005D40B2">
          <w:rPr>
            <w:rFonts w:hint="eastAsia"/>
            <w:kern w:val="2"/>
          </w:rPr>
          <w:t>注册提交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_Toc25893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10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5729" w:history="1">
        <w:r w:rsidR="005D40B2">
          <w:rPr>
            <w:bCs/>
            <w:kern w:val="2"/>
            <w:szCs w:val="32"/>
          </w:rPr>
          <w:t xml:space="preserve">2.1.5 </w:t>
        </w:r>
        <w:r w:rsidR="005D40B2">
          <w:rPr>
            <w:rFonts w:hint="eastAsia"/>
            <w:kern w:val="2"/>
          </w:rPr>
          <w:t>上传头像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_Toc15729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11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415" w:history="1">
        <w:r w:rsidR="005D40B2">
          <w:rPr>
            <w:bCs/>
            <w:kern w:val="2"/>
            <w:szCs w:val="32"/>
          </w:rPr>
          <w:t xml:space="preserve">2.1.6 </w:t>
        </w:r>
        <w:r w:rsidR="005D40B2">
          <w:rPr>
            <w:rFonts w:hint="eastAsia"/>
            <w:kern w:val="2"/>
          </w:rPr>
          <w:t>用户修改密码提交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_Toc1415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13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0164" w:history="1">
        <w:r w:rsidR="005D40B2">
          <w:rPr>
            <w:bCs/>
            <w:kern w:val="2"/>
            <w:szCs w:val="32"/>
          </w:rPr>
          <w:t xml:space="preserve">2.1.7 </w:t>
        </w:r>
        <w:r w:rsidR="005D40B2">
          <w:rPr>
            <w:rFonts w:hint="eastAsia"/>
            <w:kern w:val="2"/>
          </w:rPr>
          <w:t>用户信息查询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_Toc20164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4411" w:history="1">
        <w:r w:rsidR="005D40B2">
          <w:rPr>
            <w:bCs/>
            <w:kern w:val="2"/>
            <w:szCs w:val="32"/>
          </w:rPr>
          <w:t xml:space="preserve">2.1.8 </w:t>
        </w:r>
        <w:r w:rsidR="005D40B2">
          <w:rPr>
            <w:rFonts w:hint="eastAsia"/>
            <w:kern w:val="2"/>
          </w:rPr>
          <w:t>用户信息修改提交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_Toc4411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16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10047" w:history="1">
        <w:r w:rsidR="005D40B2">
          <w:rPr>
            <w:rFonts w:ascii="Cambria" w:hAnsi="Cambria"/>
            <w:bCs/>
            <w:kern w:val="2"/>
            <w:szCs w:val="32"/>
          </w:rPr>
          <w:t xml:space="preserve">2.2 </w:t>
        </w:r>
        <w:r w:rsidR="005D40B2">
          <w:rPr>
            <w:rFonts w:hint="eastAsia"/>
            <w:kern w:val="2"/>
          </w:rPr>
          <w:t>广告信息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_Toc10047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18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5898" w:history="1">
        <w:r w:rsidR="005D40B2">
          <w:rPr>
            <w:bCs/>
            <w:kern w:val="2"/>
            <w:szCs w:val="32"/>
          </w:rPr>
          <w:t xml:space="preserve">2.2.1 </w:t>
        </w:r>
        <w:r w:rsidR="005D40B2">
          <w:rPr>
            <w:rFonts w:hint="eastAsia"/>
            <w:kern w:val="2"/>
          </w:rPr>
          <w:t>广告列表请求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_Toc25898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18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8947" w:history="1">
        <w:r w:rsidR="005D40B2">
          <w:rPr>
            <w:rFonts w:ascii="Cambria" w:hAnsi="Cambria"/>
            <w:bCs/>
            <w:kern w:val="2"/>
            <w:szCs w:val="32"/>
          </w:rPr>
          <w:t xml:space="preserve">2.3 </w:t>
        </w:r>
        <w:r w:rsidR="005D40B2">
          <w:rPr>
            <w:rFonts w:hint="eastAsia"/>
            <w:kern w:val="2"/>
          </w:rPr>
          <w:t>游戏信息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_Toc8947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20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3720" w:history="1">
        <w:r w:rsidR="005D40B2">
          <w:rPr>
            <w:bCs/>
            <w:kern w:val="2"/>
            <w:szCs w:val="32"/>
          </w:rPr>
          <w:t xml:space="preserve">2.3.1 </w:t>
        </w:r>
        <w:r w:rsidR="005D40B2">
          <w:rPr>
            <w:rFonts w:hint="eastAsia"/>
            <w:kern w:val="2"/>
          </w:rPr>
          <w:t>游戏列表请求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_Toc23720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20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378" w:history="1">
        <w:r w:rsidR="005D40B2">
          <w:rPr>
            <w:bCs/>
            <w:kern w:val="2"/>
            <w:szCs w:val="32"/>
          </w:rPr>
          <w:t xml:space="preserve">2.3.2 </w:t>
        </w:r>
        <w:r w:rsidR="005D40B2">
          <w:rPr>
            <w:rFonts w:hint="eastAsia"/>
            <w:kern w:val="2"/>
          </w:rPr>
          <w:t>游戏搜索请求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_Toc2378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23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7506" w:history="1">
        <w:r w:rsidR="005D40B2">
          <w:rPr>
            <w:bCs/>
            <w:kern w:val="2"/>
            <w:szCs w:val="32"/>
          </w:rPr>
          <w:t xml:space="preserve">2.3.3 </w:t>
        </w:r>
        <w:r w:rsidR="005D40B2">
          <w:rPr>
            <w:rFonts w:hint="eastAsia"/>
            <w:kern w:val="2"/>
          </w:rPr>
          <w:t>游戏详情请求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_Toc7506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4027" w:history="1">
        <w:r w:rsidR="005D40B2">
          <w:rPr>
            <w:bCs/>
            <w:kern w:val="2"/>
            <w:szCs w:val="32"/>
          </w:rPr>
          <w:t xml:space="preserve">2.3.4 </w:t>
        </w:r>
        <w:r w:rsidR="005D40B2">
          <w:rPr>
            <w:rFonts w:hint="eastAsia"/>
            <w:kern w:val="2"/>
          </w:rPr>
          <w:t>游戏评论列表请求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_Toc24027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27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808" w:history="1">
        <w:r w:rsidR="005D40B2">
          <w:rPr>
            <w:bCs/>
            <w:kern w:val="2"/>
            <w:szCs w:val="32"/>
          </w:rPr>
          <w:t xml:space="preserve">2.3.5 </w:t>
        </w:r>
        <w:r w:rsidR="005D40B2">
          <w:rPr>
            <w:rFonts w:hint="eastAsia"/>
            <w:kern w:val="2"/>
          </w:rPr>
          <w:t>我的游戏列表请求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_Toc1808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29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6869" w:history="1">
        <w:r w:rsidR="005D40B2">
          <w:rPr>
            <w:bCs/>
            <w:kern w:val="2"/>
            <w:szCs w:val="32"/>
          </w:rPr>
          <w:t xml:space="preserve">2.3.6 </w:t>
        </w:r>
        <w:r w:rsidR="005D40B2">
          <w:rPr>
            <w:rFonts w:hint="eastAsia"/>
            <w:kern w:val="2"/>
          </w:rPr>
          <w:t>评论提交请求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_Toc26869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31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4332" w:history="1">
        <w:r w:rsidR="005D40B2">
          <w:rPr>
            <w:bCs/>
            <w:kern w:val="2"/>
            <w:szCs w:val="32"/>
          </w:rPr>
          <w:t xml:space="preserve">2.3.7 </w:t>
        </w:r>
        <w:r w:rsidR="005D40B2">
          <w:rPr>
            <w:rFonts w:hint="eastAsia"/>
            <w:kern w:val="2"/>
          </w:rPr>
          <w:t>上报下载计数请求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_Toc4332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32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5753" w:history="1">
        <w:r w:rsidR="005D40B2">
          <w:rPr>
            <w:bCs/>
            <w:kern w:val="2"/>
            <w:szCs w:val="32"/>
          </w:rPr>
          <w:t xml:space="preserve">2.3.8 </w:t>
        </w:r>
        <w:r w:rsidR="005D40B2">
          <w:rPr>
            <w:rFonts w:hint="eastAsia"/>
            <w:kern w:val="2"/>
          </w:rPr>
          <w:t>推荐游戏列表请求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_Toc15753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25051" w:history="1">
        <w:r w:rsidR="005D40B2">
          <w:rPr>
            <w:rFonts w:ascii="Cambria" w:hAnsi="Cambria"/>
            <w:bCs/>
            <w:kern w:val="2"/>
            <w:szCs w:val="32"/>
          </w:rPr>
          <w:t xml:space="preserve">2.4 </w:t>
        </w:r>
        <w:r w:rsidR="005D40B2">
          <w:rPr>
            <w:rFonts w:hint="eastAsia"/>
            <w:kern w:val="2"/>
          </w:rPr>
          <w:t>任务信息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_Toc25051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36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8504" w:history="1">
        <w:r w:rsidR="005D40B2">
          <w:rPr>
            <w:bCs/>
            <w:kern w:val="2"/>
            <w:szCs w:val="32"/>
          </w:rPr>
          <w:t xml:space="preserve">2.4.1 </w:t>
        </w:r>
        <w:r w:rsidR="005D40B2">
          <w:rPr>
            <w:rFonts w:hint="eastAsia"/>
            <w:kern w:val="2"/>
          </w:rPr>
          <w:t>可参加的任务列表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_Toc28504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36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1445" w:history="1">
        <w:r w:rsidR="005D40B2">
          <w:rPr>
            <w:bCs/>
            <w:kern w:val="2"/>
            <w:szCs w:val="32"/>
          </w:rPr>
          <w:t xml:space="preserve">2.4.2 </w:t>
        </w:r>
        <w:r w:rsidR="005D40B2">
          <w:rPr>
            <w:rFonts w:hint="eastAsia"/>
            <w:kern w:val="2"/>
          </w:rPr>
          <w:t>已参加的任务列表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_Toc11445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38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910" w:history="1">
        <w:r w:rsidR="005D40B2">
          <w:rPr>
            <w:bCs/>
            <w:kern w:val="2"/>
            <w:szCs w:val="32"/>
          </w:rPr>
          <w:t xml:space="preserve">2.4.3 </w:t>
        </w:r>
        <w:r w:rsidR="005D40B2">
          <w:rPr>
            <w:rFonts w:hint="eastAsia"/>
            <w:kern w:val="2"/>
          </w:rPr>
          <w:t>已参加的任务列表详情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_Toc910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40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0709" w:history="1">
        <w:r w:rsidR="005D40B2">
          <w:rPr>
            <w:bCs/>
            <w:kern w:val="2"/>
            <w:szCs w:val="32"/>
          </w:rPr>
          <w:t xml:space="preserve">2.4.4 </w:t>
        </w:r>
        <w:r w:rsidR="005D40B2">
          <w:rPr>
            <w:rFonts w:hint="eastAsia"/>
            <w:kern w:val="2"/>
          </w:rPr>
          <w:t>接收任务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_Toc20709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42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4125" w:history="1">
        <w:r w:rsidR="005D40B2">
          <w:rPr>
            <w:bCs/>
            <w:kern w:val="2"/>
            <w:szCs w:val="32"/>
          </w:rPr>
          <w:t xml:space="preserve">2.4.5 </w:t>
        </w:r>
        <w:r w:rsidR="005D40B2">
          <w:rPr>
            <w:rFonts w:hint="eastAsia"/>
            <w:kern w:val="2"/>
          </w:rPr>
          <w:t>做任务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_Toc14125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43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3480" w:history="1">
        <w:r w:rsidR="005D40B2">
          <w:rPr>
            <w:rFonts w:ascii="Cambria" w:hAnsi="Cambria"/>
            <w:bCs/>
            <w:kern w:val="2"/>
            <w:szCs w:val="32"/>
          </w:rPr>
          <w:t xml:space="preserve">2.5 </w:t>
        </w:r>
        <w:r w:rsidR="005D40B2">
          <w:rPr>
            <w:rFonts w:hint="eastAsia"/>
            <w:kern w:val="2"/>
          </w:rPr>
          <w:t>积分商城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_Toc3480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0994" w:history="1">
        <w:r w:rsidR="005D40B2">
          <w:rPr>
            <w:bCs/>
            <w:kern w:val="2"/>
            <w:szCs w:val="32"/>
          </w:rPr>
          <w:t xml:space="preserve">2.5.1 </w:t>
        </w:r>
        <w:r w:rsidR="005D40B2">
          <w:rPr>
            <w:rFonts w:hint="eastAsia"/>
            <w:kern w:val="2"/>
          </w:rPr>
          <w:t>礼品列表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_Toc20994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45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7271" w:history="1">
        <w:r w:rsidR="005D40B2">
          <w:rPr>
            <w:bCs/>
            <w:kern w:val="2"/>
            <w:szCs w:val="32"/>
          </w:rPr>
          <w:t xml:space="preserve">2.5.2 </w:t>
        </w:r>
        <w:r w:rsidR="005D40B2">
          <w:rPr>
            <w:rFonts w:hint="eastAsia"/>
            <w:kern w:val="2"/>
          </w:rPr>
          <w:t>兑换礼品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_Toc17271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48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2781" w:history="1">
        <w:r w:rsidR="005D40B2">
          <w:rPr>
            <w:bCs/>
            <w:kern w:val="2"/>
            <w:szCs w:val="32"/>
          </w:rPr>
          <w:t xml:space="preserve">2.5.3 </w:t>
        </w:r>
        <w:r w:rsidR="005D40B2">
          <w:rPr>
            <w:rFonts w:hint="eastAsia"/>
            <w:kern w:val="2"/>
          </w:rPr>
          <w:t>门店列表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_Toc12781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50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24887" w:history="1">
        <w:r w:rsidR="005D40B2">
          <w:rPr>
            <w:bCs/>
            <w:kern w:val="2"/>
            <w:szCs w:val="32"/>
          </w:rPr>
          <w:t xml:space="preserve">2.5.4 </w:t>
        </w:r>
        <w:r w:rsidR="005D40B2">
          <w:rPr>
            <w:rFonts w:hint="eastAsia"/>
            <w:kern w:val="2"/>
          </w:rPr>
          <w:t>我兑换的礼品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_Toc24887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51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10"/>
        <w:tabs>
          <w:tab w:val="right" w:leader="dot" w:pos="8306"/>
        </w:tabs>
        <w:rPr>
          <w:kern w:val="2"/>
        </w:rPr>
      </w:pPr>
      <w:hyperlink w:anchor="_Toc22984" w:history="1">
        <w:r w:rsidR="005D40B2">
          <w:rPr>
            <w:bCs/>
            <w:kern w:val="44"/>
            <w:szCs w:val="44"/>
          </w:rPr>
          <w:t xml:space="preserve">3. </w:t>
        </w:r>
        <w:r w:rsidR="005D40B2">
          <w:rPr>
            <w:rFonts w:hint="eastAsia"/>
            <w:kern w:val="2"/>
          </w:rPr>
          <w:t>常见返回对象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_Toc22984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10"/>
        <w:tabs>
          <w:tab w:val="right" w:leader="dot" w:pos="8306"/>
        </w:tabs>
        <w:rPr>
          <w:kern w:val="2"/>
        </w:rPr>
      </w:pPr>
      <w:hyperlink w:anchor="_Toc14711" w:history="1">
        <w:r w:rsidR="005D40B2">
          <w:rPr>
            <w:bCs/>
            <w:kern w:val="44"/>
            <w:szCs w:val="44"/>
          </w:rPr>
          <w:t xml:space="preserve">4. </w:t>
        </w:r>
        <w:r w:rsidR="005D40B2">
          <w:rPr>
            <w:rFonts w:hint="eastAsia"/>
            <w:kern w:val="2"/>
          </w:rPr>
          <w:t>错误码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_Toc14711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26678" w:history="1">
        <w:r w:rsidR="005D40B2">
          <w:rPr>
            <w:rFonts w:ascii="Arial" w:hAnsi="Arial" w:cs="Arial"/>
            <w:kern w:val="2"/>
            <w:szCs w:val="21"/>
          </w:rPr>
          <w:t>错误返回值格式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_Toc26678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13512" w:history="1">
        <w:r w:rsidR="005D40B2">
          <w:rPr>
            <w:rFonts w:ascii="Arial" w:hAnsi="Arial" w:cs="Arial"/>
            <w:kern w:val="2"/>
            <w:szCs w:val="21"/>
          </w:rPr>
          <w:t>错误代码说明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_Toc13512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20"/>
        <w:tabs>
          <w:tab w:val="right" w:leader="dot" w:pos="8306"/>
        </w:tabs>
        <w:rPr>
          <w:kern w:val="2"/>
        </w:rPr>
      </w:pPr>
      <w:hyperlink w:anchor="_Toc15892" w:history="1">
        <w:r w:rsidR="005D40B2">
          <w:rPr>
            <w:rFonts w:ascii="Arial" w:hAnsi="Arial" w:cs="Arial"/>
            <w:kern w:val="2"/>
            <w:szCs w:val="21"/>
          </w:rPr>
          <w:t>错误代码对照表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_Toc15892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10459" w:history="1">
        <w:r w:rsidR="005D40B2">
          <w:rPr>
            <w:rFonts w:ascii="Arial" w:hAnsi="Arial" w:cs="Arial"/>
            <w:kern w:val="2"/>
            <w:szCs w:val="21"/>
          </w:rPr>
          <w:t>系统级错误代码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_Toc10459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353D3B">
      <w:pPr>
        <w:pStyle w:val="30"/>
        <w:tabs>
          <w:tab w:val="right" w:leader="dot" w:pos="8306"/>
        </w:tabs>
        <w:rPr>
          <w:kern w:val="2"/>
        </w:rPr>
      </w:pPr>
      <w:hyperlink w:anchor="_Toc6512" w:history="1">
        <w:r w:rsidR="005D40B2">
          <w:rPr>
            <w:rFonts w:ascii="Arial" w:hAnsi="Arial" w:cs="Arial"/>
            <w:kern w:val="2"/>
            <w:szCs w:val="21"/>
          </w:rPr>
          <w:t>服务级错误代码</w:t>
        </w:r>
        <w:r w:rsidR="005D40B2">
          <w:rPr>
            <w:kern w:val="2"/>
          </w:rPr>
          <w:tab/>
        </w:r>
        <w:r w:rsidR="005D40B2">
          <w:rPr>
            <w:kern w:val="2"/>
          </w:rPr>
          <w:fldChar w:fldCharType="begin"/>
        </w:r>
        <w:r w:rsidR="005D40B2">
          <w:rPr>
            <w:kern w:val="2"/>
          </w:rPr>
          <w:instrText xml:space="preserve"> PAGEREF _Toc6512 </w:instrText>
        </w:r>
        <w:r w:rsidR="005D40B2">
          <w:rPr>
            <w:kern w:val="2"/>
          </w:rPr>
          <w:fldChar w:fldCharType="separate"/>
        </w:r>
        <w:r w:rsidR="005D40B2">
          <w:rPr>
            <w:kern w:val="2"/>
          </w:rPr>
          <w:t>54</w:t>
        </w:r>
        <w:r w:rsidR="005D40B2">
          <w:rPr>
            <w:kern w:val="2"/>
          </w:rPr>
          <w:fldChar w:fldCharType="end"/>
        </w:r>
      </w:hyperlink>
    </w:p>
    <w:p w:rsidR="00C0335F" w:rsidRDefault="005D40B2">
      <w:pPr>
        <w:rPr>
          <w:color w:val="000000"/>
        </w:rPr>
      </w:pPr>
      <w:r>
        <w:rPr>
          <w:bCs/>
          <w:color w:val="000000"/>
          <w:lang w:val="zh-CN"/>
        </w:rPr>
        <w:fldChar w:fldCharType="end"/>
      </w:r>
    </w:p>
    <w:p w:rsidR="00C0335F" w:rsidRDefault="00C0335F">
      <w:pPr>
        <w:rPr>
          <w:color w:val="000000"/>
        </w:rPr>
      </w:pPr>
    </w:p>
    <w:p w:rsidR="00C0335F" w:rsidRDefault="005D40B2">
      <w:pPr>
        <w:widowControl/>
        <w:jc w:val="left"/>
        <w:rPr>
          <w:color w:val="000000"/>
        </w:rPr>
      </w:pPr>
      <w:r>
        <w:rPr>
          <w:color w:val="000000"/>
        </w:rPr>
        <w:br w:type="page"/>
      </w:r>
    </w:p>
    <w:p w:rsidR="00C0335F" w:rsidRDefault="005D40B2">
      <w:pPr>
        <w:pStyle w:val="1"/>
        <w:numPr>
          <w:ilvl w:val="0"/>
          <w:numId w:val="1"/>
        </w:numPr>
        <w:rPr>
          <w:color w:val="000000"/>
        </w:rPr>
      </w:pPr>
      <w:bookmarkStart w:id="1" w:name="_Toc353700495"/>
      <w:bookmarkStart w:id="2" w:name="_Toc18194"/>
      <w:r>
        <w:rPr>
          <w:rFonts w:hint="eastAsia"/>
          <w:color w:val="000000"/>
        </w:rPr>
        <w:t>概述</w:t>
      </w:r>
      <w:bookmarkEnd w:id="1"/>
      <w:bookmarkEnd w:id="2"/>
    </w:p>
    <w:p w:rsidR="00C0335F" w:rsidRDefault="005D40B2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客户端收到接口返回结果，要先判断返回的是不是错误码。</w:t>
      </w:r>
      <w:r>
        <w:rPr>
          <w:rFonts w:ascii="Arial" w:hAnsi="Arial" w:cs="Arial"/>
          <w:color w:val="000000"/>
          <w:szCs w:val="21"/>
        </w:rPr>
        <w:t>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</w:p>
    <w:p w:rsidR="00C0335F" w:rsidRDefault="005D40B2">
      <w:pPr>
        <w:pStyle w:val="11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接口返回结果，如果参数没有值，则赋为</w:t>
      </w:r>
      <w:r>
        <w:rPr>
          <w:rFonts w:hint="eastAsia"/>
          <w:color w:val="000000"/>
        </w:rPr>
        <w:t>null</w:t>
      </w:r>
      <w:r>
        <w:rPr>
          <w:rFonts w:hint="eastAsia"/>
          <w:color w:val="000000"/>
        </w:rPr>
        <w:t>，如</w:t>
      </w:r>
      <w:r>
        <w:rPr>
          <w:rFonts w:hint="eastAsia"/>
          <w:color w:val="000000"/>
        </w:rPr>
        <w:t>"pic_url":null</w:t>
      </w:r>
      <w:r>
        <w:rPr>
          <w:rFonts w:hint="eastAsia"/>
          <w:color w:val="000000"/>
        </w:rPr>
        <w:t>。</w:t>
      </w:r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3" w:name="_Toc353700496"/>
      <w:bookmarkStart w:id="4" w:name="_Toc7825"/>
      <w:r>
        <w:rPr>
          <w:rFonts w:hint="eastAsia"/>
          <w:color w:val="000000"/>
        </w:rPr>
        <w:t>接口</w:t>
      </w:r>
      <w:bookmarkEnd w:id="3"/>
      <w:bookmarkEnd w:id="4"/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5" w:name="_Toc19983"/>
      <w:r>
        <w:rPr>
          <w:rFonts w:hint="eastAsia"/>
          <w:color w:val="000000"/>
        </w:rPr>
        <w:t>用户</w:t>
      </w:r>
      <w:bookmarkEnd w:id="5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" w:name="_Toc12179"/>
      <w:r>
        <w:rPr>
          <w:rFonts w:hint="eastAsia"/>
          <w:color w:val="000000"/>
        </w:rPr>
        <w:t>用户登录请求</w:t>
      </w:r>
      <w:bookmarkEnd w:id="6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login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9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</w:t>
        </w:r>
        <w:r w:rsidR="005D40B2">
          <w:rPr>
            <w:rStyle w:val="ad"/>
            <w:rFonts w:ascii="Arial" w:hAnsi="Arial" w:cs="Arial"/>
            <w:b/>
            <w:bCs/>
            <w:color w:val="000000"/>
            <w:szCs w:val="21"/>
          </w:rPr>
          <w:t>user/</w:t>
        </w:r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login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lastRenderedPageBreak/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登录手机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" w:name="_Toc17727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  <w:bookmarkEnd w:id="7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register_phonevalid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号码提交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0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http://${FYZQ-SERVER}/intf/user/register_phonevalid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"message":"短信发送成功"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：短信发送成功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短信发送成功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" w:name="_Toc3046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验证码验证</w:t>
      </w:r>
      <w:bookmarkEnd w:id="8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register_codevalid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验证码验证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1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http://${FYZQ-SERVER}/intf/user/register_codevalid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erificationcode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短信验证码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"message":"通过验证"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rPr>
          <w:trHeight w:val="317"/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：通过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通过验证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9" w:name="_Toc25893"/>
      <w:r>
        <w:rPr>
          <w:rFonts w:hint="eastAsia"/>
          <w:color w:val="000000"/>
        </w:rPr>
        <w:t>用户注册请求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注册提交</w:t>
      </w:r>
      <w:bookmarkEnd w:id="9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register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2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http://${FYZQ-SERVER}/intf/user/register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phonenum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待验证手机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C0335F" w:rsidRDefault="005D40B2">
      <w:r>
        <w:rPr>
          <w:rFonts w:hint="eastAsia"/>
        </w:rPr>
        <w:t>注册成功：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：注册成功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0" w:name="_Toc15729"/>
      <w:r>
        <w:rPr>
          <w:rFonts w:hint="eastAsia"/>
          <w:color w:val="000000"/>
        </w:rPr>
        <w:t>上传头像</w:t>
      </w:r>
      <w:bookmarkEnd w:id="10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upload_pic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3"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</w:t>
        </w:r>
        <w:r w:rsidR="005D40B2">
          <w:rPr>
            <w:rStyle w:val="ad"/>
            <w:rFonts w:ascii="Arial" w:hAnsi="Arial" w:cs="Arial"/>
            <w:b/>
            <w:bCs/>
            <w:szCs w:val="21"/>
          </w:rPr>
          <w:t>user/upload_pic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fasle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用户名称。</w:t>
            </w:r>
            <w:r>
              <w:rPr>
                <w:rFonts w:hint="eastAsia"/>
                <w:color w:val="000000"/>
              </w:rPr>
              <w:t>用户名称、图片，必选其一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binary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要上传的图片。用户名称、图片，必选其一</w:t>
            </w:r>
          </w:p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仅支持</w:t>
            </w:r>
            <w:r>
              <w:rPr>
                <w:rFonts w:hint="eastAsia"/>
                <w:color w:val="000000"/>
              </w:rPr>
              <w:t>JPEG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GIF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PNG</w:t>
            </w:r>
            <w:r>
              <w:rPr>
                <w:rFonts w:hint="eastAsia"/>
                <w:color w:val="000000"/>
              </w:rPr>
              <w:t>格式，客户端对图片要进行同比缩小，宽或高不要超过</w:t>
            </w:r>
            <w:r>
              <w:rPr>
                <w:rFonts w:hint="eastAsia"/>
                <w:color w:val="000000"/>
              </w:rPr>
              <w:t>1024</w:t>
            </w:r>
            <w:r>
              <w:rPr>
                <w:rFonts w:hint="eastAsia"/>
                <w:color w:val="000000"/>
              </w:rPr>
              <w:t>像素，以节约流量。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r>
        <w:rPr>
          <w:rFonts w:hint="eastAsia"/>
        </w:rPr>
        <w:t>采用</w:t>
      </w:r>
      <w:r>
        <w:t>Multipart/form-data</w:t>
      </w:r>
      <w:r>
        <w:rPr>
          <w:rFonts w:hint="eastAsia"/>
        </w:rPr>
        <w:t>上传方式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"153532343"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"KL"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rStyle w:val="apple-converted-space"/>
          <w:rFonts w:ascii="Arial" w:hAnsi="Arial" w:cs="Arial" w:hint="eastAsia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用户</w:t>
            </w:r>
            <w:r>
              <w:rPr>
                <w:bCs/>
                <w:color w:val="000000"/>
              </w:rPr>
              <w:t>ID</w:t>
            </w:r>
            <w:r>
              <w:rPr>
                <w:rFonts w:hint="eastAsia"/>
                <w:bCs/>
                <w:color w:val="00000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头像图片地址。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1" w:name="_Toc1415"/>
      <w:r>
        <w:rPr>
          <w:rFonts w:hint="eastAsia"/>
          <w:color w:val="000000"/>
        </w:rPr>
        <w:t>用户修改密码提交</w:t>
      </w:r>
      <w:bookmarkEnd w:id="11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changepassword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4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http://${FYZQ-SERVER}/intf/user/changepassword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rPr>
          <w:trHeight w:val="317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oldpassword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加密后的旧密码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newpassword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Base64</w:t>
            </w:r>
            <w:r>
              <w:rPr>
                <w:rFonts w:hint="eastAsia"/>
                <w:color w:val="000000"/>
              </w:rPr>
              <w:t>加密后的新密码</w:t>
            </w:r>
            <w:r>
              <w:rPr>
                <w:color w:val="00000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：修改成功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失败原因，与</w:t>
            </w:r>
            <w:r>
              <w:rPr>
                <w:rFonts w:ascii="Times New Roman" w:hAnsi="Times New Roman" w:hint="eastAsia"/>
                <w:sz w:val="20"/>
                <w:szCs w:val="20"/>
              </w:rPr>
              <w:t>status</w:t>
            </w:r>
            <w:r>
              <w:rPr>
                <w:rFonts w:ascii="Times New Roman" w:hAnsi="Times New Roman" w:hint="eastAsia"/>
                <w:sz w:val="20"/>
                <w:szCs w:val="20"/>
              </w:rPr>
              <w:t>对应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2" w:name="_Toc20164"/>
      <w:r>
        <w:rPr>
          <w:rFonts w:hint="eastAsia"/>
          <w:color w:val="000000"/>
        </w:rPr>
        <w:t>用户信息查询</w:t>
      </w:r>
      <w:bookmarkEnd w:id="12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show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5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http://${FYZQ-SERVER}/intf/user/s</w:t>
        </w:r>
      </w:hyperlink>
      <w:r w:rsidR="005D40B2">
        <w:rPr>
          <w:rStyle w:val="ad"/>
          <w:rFonts w:ascii="Arial" w:hAnsi="Arial" w:cs="Arial" w:hint="eastAsia"/>
          <w:b/>
          <w:bCs/>
          <w:color w:val="000000"/>
          <w:szCs w:val="21"/>
        </w:rPr>
        <w:t>how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3" w:name="_Toc4411"/>
      <w:r>
        <w:rPr>
          <w:rFonts w:hint="eastAsia"/>
          <w:color w:val="000000"/>
        </w:rPr>
        <w:t>用户信息修改提交</w:t>
      </w:r>
      <w:bookmarkEnd w:id="13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usermodify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6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 w:rsidR="005D40B2">
        <w:rPr>
          <w:rStyle w:val="ad"/>
          <w:rFonts w:ascii="Arial" w:hAnsi="Arial" w:cs="Arial" w:hint="eastAsia"/>
          <w:b/>
          <w:bCs/>
          <w:color w:val="000000"/>
          <w:szCs w:val="21"/>
        </w:rPr>
        <w:t>usermodify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user_uuid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Uuid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修改用户名称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修改用户地址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修改出生日期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修改邮编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token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2lvg6lkh5474khkl43h53453fds</w:t>
      </w:r>
      <w:r>
        <w:rPr>
          <w:rFonts w:hint="eastAsia"/>
          <w:color w:val="000000"/>
          <w:sz w:val="21"/>
          <w:szCs w:val="21"/>
        </w:rPr>
        <w:t>"，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"user_id":"15353234",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"user_name":"小锅",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"user_address":"虹桥",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"phonenum":"15353234321",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"user_pic_uri":"http://${FYZQ-SERVER}/intf/images/user_15353234_3278.jpg",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"gender":1,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"birthdate":"1988-08-12",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"post":"210000",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"points":3874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简历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user_address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用户地址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phonenum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用户手机号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gender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性别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：男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 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：女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birthdate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出生日期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post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邮编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用户积分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用户意见提交</w:t>
      </w:r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color w:val="000000"/>
        </w:rPr>
        <w:t>user/</w:t>
      </w:r>
      <w:r>
        <w:rPr>
          <w:rStyle w:val="mw-headline"/>
          <w:rFonts w:hint="eastAsia"/>
          <w:color w:val="000000"/>
        </w:rPr>
        <w:t>suggest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7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http://${FYZQ-SERVER}/intf/user/</w:t>
        </w:r>
      </w:hyperlink>
      <w:r w:rsidR="005D40B2">
        <w:rPr>
          <w:rStyle w:val="ad"/>
          <w:rFonts w:ascii="Arial" w:hAnsi="Arial" w:cs="Arial" w:hint="eastAsia"/>
          <w:b/>
          <w:bCs/>
          <w:color w:val="000000"/>
          <w:szCs w:val="21"/>
        </w:rPr>
        <w:t>suggest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用户令牌</w:t>
            </w:r>
            <w:r>
              <w:rPr>
                <w:color w:val="00000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suggest_content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用户意见描述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 "0"，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"message":"提交成功"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：提交成功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提交成功</w:t>
            </w:r>
          </w:p>
        </w:tc>
      </w:tr>
    </w:tbl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注：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/>
          <w:color w:val="FF6600"/>
          <w:szCs w:val="21"/>
        </w:rPr>
        <w:t>错误返回值与错误代码，参见</w:t>
      </w:r>
      <w:r>
        <w:rPr>
          <w:rStyle w:val="apple-converted-space"/>
          <w:rFonts w:ascii="Arial" w:hAnsi="Arial" w:cs="Arial"/>
          <w:color w:val="FF66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FF6600"/>
            <w:szCs w:val="21"/>
          </w:rPr>
          <w:t>错误代码说明</w:t>
        </w:r>
      </w:hyperlink>
      <w:r>
        <w:rPr>
          <w:rFonts w:ascii="Arial" w:hAnsi="Arial" w:cs="Arial"/>
          <w:color w:val="000000"/>
          <w:szCs w:val="21"/>
        </w:rPr>
        <w:t>。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14" w:name="_Toc10047"/>
      <w:r>
        <w:rPr>
          <w:rFonts w:hint="eastAsia"/>
          <w:color w:val="000000"/>
        </w:rPr>
        <w:lastRenderedPageBreak/>
        <w:t>广告信息</w:t>
      </w:r>
      <w:bookmarkEnd w:id="14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15" w:name="_Toc25898"/>
      <w:r>
        <w:rPr>
          <w:rFonts w:hint="eastAsia"/>
          <w:color w:val="000000"/>
        </w:rPr>
        <w:t>广告列表请求</w:t>
      </w:r>
      <w:bookmarkEnd w:id="15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advertising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headad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广告列表请求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8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http://${FYZQ-SERVER}/intf/advertising/headad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zone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区域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"advertising":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"ad_id":"43289",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"ad_name":"神庙逃亡",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"ad_pic_uri":"http://${FYZQ-SERVER}/intf/images/ad/20140721_smtw.jpg",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"ad_pos":"1",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"game_id":"389",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"out_url":""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ab/>
        <w:t>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advertising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广告列表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ad_id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广告类型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：外部链接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：游戏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ad_pic_uri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广告图片相对路径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ad_pos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广告顺序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out_url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广告跳转链接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6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7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8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19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20" w:name="_Toc8947"/>
      <w:r>
        <w:rPr>
          <w:rFonts w:hint="eastAsia"/>
          <w:color w:val="000000"/>
        </w:rPr>
        <w:t>游戏信息</w:t>
      </w:r>
      <w:bookmarkEnd w:id="20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21" w:name="_Toc23720"/>
      <w:r>
        <w:rPr>
          <w:rFonts w:hint="eastAsia"/>
          <w:color w:val="000000"/>
        </w:rPr>
        <w:t>游戏列表请求</w:t>
      </w:r>
      <w:bookmarkEnd w:id="21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gamelist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19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"game_pic_uri1":"http://${FYZQ-SERVER}/intf/game/images/smtw2_01.jpg",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"game_pic_uri2":"http://${FYZQ-SERVER}/intf/game/images/smtw2_02.jpg",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"game_pic_uri3":"http://${FYZQ-SERVER}/intf/game/images/smtw2_03.jpg",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"game_pic_uri4":"http://${FYZQ-SERVER}/intf/game/images/smtw2_04.jpg",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"game_pic_uri5":"http://${FYZQ-SERVER}/intf/game/images/smtw2_05.jpg"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22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23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2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25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26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27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28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 w:rsidTr="00C0335F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29" w:author="jinld" w:date="2032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30" w:author="jinld" w:date="2032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31" w:author="jinld" w:date="2032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32" w:author="jinld" w:date="2032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C0335F" w:rsidRDefault="005D40B2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33" w:author="jinld" w:date="2032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37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38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39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40" w:name="_Toc2378"/>
      <w:r>
        <w:rPr>
          <w:rFonts w:hint="eastAsia"/>
          <w:color w:val="000000"/>
        </w:rPr>
        <w:t>游戏搜索请求</w:t>
      </w:r>
      <w:bookmarkEnd w:id="40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gamesearch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游戏搜索请求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0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http://${FYZQ-SERVER}/intf/game/gamesearch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searchkey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游戏搜索关键字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搜索结果按照下载量，从高到底排序。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"game_lang":"English",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"game_desc":"同样的神庙，新鲜的场景，同样的奔跑，更多的道具。神庙逃亡2热力来袭，让激情永不停歇！",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  <w:tblGridChange w:id="41">
          <w:tblGrid>
            <w:gridCol w:w="108"/>
            <w:gridCol w:w="1914"/>
            <w:gridCol w:w="108"/>
            <w:gridCol w:w="1150"/>
            <w:gridCol w:w="108"/>
            <w:gridCol w:w="4923"/>
            <w:gridCol w:w="108"/>
          </w:tblGrid>
        </w:tblGridChange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page_id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42" w:author="jinld" w:date="2032-07-30T16:43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4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44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45" w:author="jinld" w:date="2032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46" w:author="jinld" w:date="2032-07-30T16:43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47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 w:rsidTr="00C0335F">
        <w:tblPrEx>
          <w:tblW w:w="8311" w:type="dxa"/>
          <w:tblInd w:w="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48" w:author="jinld" w:date="2032-07-30T16:44:00Z">
            <w:tblPrEx>
              <w:tblW w:w="8311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90"/>
          <w:trPrChange w:id="49" w:author="jinld" w:date="2032-07-30T16:44:00Z">
            <w:trPr>
              <w:gridAfter w:val="0"/>
            </w:trPr>
          </w:trPrChange>
        </w:trPr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tcPrChange w:id="50" w:author="jinld" w:date="2032-07-30T16:44:00Z">
              <w:tcPr>
                <w:tcW w:w="2022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tcPrChange w:id="51" w:author="jinld" w:date="2032-07-30T16:44:00Z">
              <w:tcPr>
                <w:tcW w:w="1258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  <w:vAlign w:val="center"/>
              </w:tcPr>
            </w:tcPrChange>
          </w:tcPr>
          <w:p w:rsidR="00C0335F" w:rsidRDefault="005D40B2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tcPrChange w:id="52" w:author="jinld" w:date="2032-07-30T16:44:00Z">
              <w:tcPr>
                <w:tcW w:w="5031" w:type="dxa"/>
                <w:gridSpan w:val="2"/>
                <w:tcMar>
                  <w:top w:w="0" w:type="dxa"/>
                  <w:left w:w="75" w:type="dxa"/>
                  <w:bottom w:w="0" w:type="dxa"/>
                  <w:right w:w="0" w:type="dxa"/>
                </w:tcMar>
              </w:tcPr>
            </w:tcPrChange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）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3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4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258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5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56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5031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  <w:rPrChange w:id="57" w:author="jinld" w:date="2032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58" w:author="jinld" w:date="2032-07-30T16:43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59" w:name="_Toc7506"/>
      <w:r>
        <w:rPr>
          <w:rFonts w:hint="eastAsia"/>
          <w:color w:val="000000"/>
        </w:rPr>
        <w:t>游戏详情请求</w:t>
      </w:r>
      <w:bookmarkEnd w:id="59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gamedetail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游戏详情请求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1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http://${FYZQ-SERVER}/intf/game/gamedetail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"game_name":"圣庙逃亡II",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"game_icon_uri":"http://${FYZQ-SERVER}/intf/images/game/icon/smtw2_icon.jpg",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"game_type":"1",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"game_version":"v2.1",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"game_pos":"3",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"oper_system":"android",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"game_url":"http://${FYZQ-SERVER}/intf/game/smtw2.1apk",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"game_lang":"English",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"game_size":"3203",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"game_desc":"同样的神庙，新鲜的场景，同样的奔跑，更多的道具。神庙逃亡2热力来袭，让激情永不停歇！",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"game_download_times":"1213",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"game_pic_uri1":"http://${FYZQ-SERVER}/intf/game/images/smtw2_01.jpg",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"game_pic_uri2":"http://${FYZQ-SERVER}/intf/game/images/smtw2_02.jpg",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"game_pic_uri3":"http://${FYZQ-SERVER}/intf/game/images/smtw2_03.jpg",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"game_pic_uri4":"http://${FYZQ-SERVER}/intf/game/images/smtw2_04.jpg",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"game_pic_uri5":"http://${FYZQ-SERVER}/intf/game/images/smtw2_05.jpg"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szCs w:val="21"/>
                <w:rPrChange w:id="60" w:author="jinld" w:date="2033-07-30T16:44:00Z">
                  <w:rPr>
                    <w:color w:val="000000"/>
                    <w:szCs w:val="21"/>
                  </w:rPr>
                </w:rPrChange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1" w:author="jinld" w:date="2033-07-30T16:44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C0335F" w:rsidRDefault="005D40B2">
            <w:pPr>
              <w:rPr>
                <w:color w:val="FF0000"/>
                <w:rPrChange w:id="62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color w:val="FF0000"/>
                <w:rPrChange w:id="63" w:author="jinld" w:date="2033-07-30T16:44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Pr="00C0335F" w:rsidRDefault="005D40B2">
            <w:pPr>
              <w:rPr>
                <w:color w:val="FF0000"/>
                <w:rPrChange w:id="64" w:author="jinld" w:date="2033-07-30T16:44:00Z">
                  <w:rPr>
                    <w:color w:val="000000"/>
                  </w:rPr>
                </w:rPrChange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  <w:rPrChange w:id="65" w:author="jinld" w:date="2033-07-30T16:44:00Z">
                  <w:rPr>
                    <w:rFonts w:ascii="Times New Roman" w:hAnsi="Times New Roman" w:hint="eastAsia"/>
                    <w:sz w:val="20"/>
                    <w:szCs w:val="20"/>
                  </w:rPr>
                </w:rPrChange>
              </w:rPr>
              <w:t>游戏分类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game_version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游戏版本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game_pos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游戏排序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操作系统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game_lang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游戏语言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game_size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游戏大小（</w:t>
            </w:r>
            <w:r>
              <w:rPr>
                <w:rFonts w:ascii="Times New Roman" w:hAnsi="Times New Roman" w:hint="eastAsia"/>
                <w:sz w:val="20"/>
                <w:szCs w:val="20"/>
              </w:rPr>
              <w:t>KB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）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游戏描述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game_pic_uri2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game_pic_uri3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game_pic_uri4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game_pic_uri5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游戏截图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6" w:name="_Toc24027"/>
      <w:r>
        <w:rPr>
          <w:rFonts w:hint="eastAsia"/>
          <w:color w:val="000000"/>
        </w:rPr>
        <w:t>游戏评论列表请求</w:t>
      </w:r>
      <w:bookmarkEnd w:id="66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commentlist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2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查询结果均为审核通过，按照评论时间，从近到远排序。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"comments":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"comment_id":"10001",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"comment_detail":"GOOD",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"comment_star":4,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"user_name":"200011",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"user_pic_uri":"200011",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"state": 1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comments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comment_detail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comment_star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sz w:val="20"/>
                <w:szCs w:val="20"/>
              </w:rPr>
              <w:t>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user_name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  <w:szCs w:val="21"/>
              </w:rPr>
              <w:t>user_pic_uri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用户头像链接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comment_date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游戏评论时间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审核状态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1:</w:t>
            </w:r>
            <w:r>
              <w:rPr>
                <w:rFonts w:ascii="Times New Roman" w:hAnsi="Times New Roman" w:hint="eastAsia"/>
                <w:sz w:val="20"/>
                <w:szCs w:val="20"/>
              </w:rPr>
              <w:t>未审核</w:t>
            </w:r>
            <w:r>
              <w:rPr>
                <w:rFonts w:ascii="Times New Roman" w:hAnsi="Times New Roman" w:hint="eastAsia"/>
                <w:sz w:val="20"/>
                <w:szCs w:val="20"/>
              </w:rPr>
              <w:t>2: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审核通过</w:t>
            </w:r>
            <w:r>
              <w:rPr>
                <w:rFonts w:ascii="Times New Roman" w:hAnsi="Times New Roman" w:hint="eastAsia"/>
                <w:sz w:val="20"/>
                <w:szCs w:val="20"/>
              </w:rPr>
              <w:t>3:</w:t>
            </w:r>
            <w:r>
              <w:rPr>
                <w:rFonts w:ascii="Times New Roman" w:hAnsi="Times New Roman" w:hint="eastAsia"/>
                <w:sz w:val="20"/>
                <w:szCs w:val="20"/>
              </w:rPr>
              <w:t>审核不通过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67" w:name="_Toc1808"/>
      <w:r>
        <w:rPr>
          <w:rFonts w:hint="eastAsia"/>
          <w:color w:val="000000"/>
        </w:rPr>
        <w:lastRenderedPageBreak/>
        <w:t>我的游戏列表请求</w:t>
      </w:r>
      <w:bookmarkEnd w:id="67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mygamelist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3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http://${FYZQ-SERVER}/intf/game/mygamelist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查询结果按照下载时间，从近到远排序。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"user_id":"100001",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"download_date":"</w:t>
      </w:r>
      <w:r>
        <w:rPr>
          <w:color w:val="000000"/>
          <w:sz w:val="21"/>
          <w:szCs w:val="21"/>
        </w:rPr>
        <w:t>2014-08-06 12:49:02</w:t>
      </w:r>
      <w:r>
        <w:rPr>
          <w:rFonts w:hint="eastAsia"/>
          <w:color w:val="000000"/>
          <w:sz w:val="21"/>
          <w:szCs w:val="21"/>
        </w:rPr>
        <w:t>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445"/>
        <w:gridCol w:w="4844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games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当前页码。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total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符合查询条件总数。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download_date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下载时间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游戏名称</w:t>
            </w:r>
          </w:p>
        </w:tc>
      </w:tr>
      <w:tr w:rsidR="00C0335F">
        <w:trPr>
          <w:trHeight w:val="287"/>
        </w:trPr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game_icon_uri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链接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8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game_type_id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69" w:author="jinld" w:date="2031-07-30T16:43:00Z">
                  <w:rPr>
                    <w:color w:val="000000"/>
                  </w:rPr>
                </w:rPrChange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游戏类型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game_url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844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游戏下载链接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game_size</w:t>
            </w:r>
          </w:p>
        </w:tc>
        <w:tc>
          <w:tcPr>
            <w:tcW w:w="1445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游戏包大小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0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comment_fraction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  <w:rPrChange w:id="71" w:author="jinld" w:date="2031-07-30T16:43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  <w:t>float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游戏评分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game_download_times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integer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FF0000"/>
                <w:sz w:val="20"/>
                <w:szCs w:val="20"/>
              </w:rPr>
              <w:t>游戏下载量</w:t>
            </w:r>
          </w:p>
        </w:tc>
      </w:tr>
      <w:tr w:rsidR="00C0335F">
        <w:tc>
          <w:tcPr>
            <w:tcW w:w="2022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game_android_packagename</w:t>
            </w:r>
          </w:p>
        </w:tc>
        <w:tc>
          <w:tcPr>
            <w:tcW w:w="1445" w:type="dxa"/>
            <w:shd w:val="clear" w:color="auto" w:fill="C0C0C0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string</w:t>
            </w:r>
          </w:p>
        </w:tc>
        <w:tc>
          <w:tcPr>
            <w:tcW w:w="4844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FF0000"/>
                <w:sz w:val="20"/>
                <w:szCs w:val="20"/>
              </w:rPr>
              <w:t>安卓游戏包名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2" w:name="_Toc26869"/>
      <w:r>
        <w:rPr>
          <w:rFonts w:hint="eastAsia"/>
          <w:color w:val="000000"/>
        </w:rPr>
        <w:lastRenderedPageBreak/>
        <w:t>评论提交请求</w:t>
      </w:r>
      <w:bookmarkEnd w:id="72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commentsubmit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hint="eastAsia"/>
          <w:color w:val="000000"/>
        </w:rPr>
        <w:t>游戏评论列表请求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4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http://${FYZQ-SERVER}/intf/game/commentsubmit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游戏编号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_detail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评论内容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</w:t>
            </w:r>
            <w:r>
              <w:rPr>
                <w:rFonts w:ascii="Times New Roman" w:hAnsi="Times New Roman" w:hint="eastAsia"/>
                <w:sz w:val="20"/>
                <w:szCs w:val="20"/>
              </w:rPr>
              <w:t>_star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评论星级，星级为：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4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"game_id":"200012",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"status": 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"message":"处理成功"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处理成功</w:t>
            </w:r>
          </w:p>
        </w:tc>
      </w:tr>
    </w:tbl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3" w:name="_Toc4332"/>
      <w:r>
        <w:rPr>
          <w:rFonts w:hint="eastAsia"/>
          <w:color w:val="000000"/>
        </w:rPr>
        <w:t>上报下载计数请求</w:t>
      </w:r>
      <w:bookmarkEnd w:id="73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download_increase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用户注册请求</w:t>
      </w:r>
      <w:r>
        <w:rPr>
          <w:rFonts w:ascii="Arial" w:hAnsi="Arial" w:cs="Arial" w:hint="eastAsia"/>
          <w:color w:val="000000"/>
          <w:szCs w:val="21"/>
        </w:rPr>
        <w:t>-</w:t>
      </w:r>
      <w:r>
        <w:rPr>
          <w:rFonts w:ascii="Arial" w:hAnsi="Arial" w:cs="Arial" w:hint="eastAsia"/>
          <w:color w:val="000000"/>
          <w:szCs w:val="21"/>
        </w:rPr>
        <w:t>密码提交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5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http://${FYZQ-SERVER}/intf/game/download_increase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b/>
                <w:bCs/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用户令牌。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"game_id":"15353234321",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"message":"注册成功"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游戏编号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：处理成功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：处理失败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失败原因，与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rFonts w:hint="eastAsia"/>
                <w:color w:val="000000"/>
              </w:rPr>
              <w:t>对应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4" w:name="_Toc15753"/>
      <w:r>
        <w:rPr>
          <w:rFonts w:hint="eastAsia"/>
          <w:color w:val="000000"/>
        </w:rPr>
        <w:t>推荐游戏列表请求</w:t>
      </w:r>
      <w:bookmarkEnd w:id="74"/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game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recommendlist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游戏列表请求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6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http://${FYZQ-SERVER}/intf/game/recommendlist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，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：全部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hint="eastAsia"/>
          <w:color w:val="000000"/>
          <w:kern w:val="0"/>
          <w:szCs w:val="21"/>
        </w:rPr>
        <w:t>查询结果按照游戏排序、游戏录入时间，从大到小、从近到远排序。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"games":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"game_name":"圣庙逃亡II",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"game_icon_uri":"http://${FYZQ-SERVER}/intf/images/game/icon/smtw2_icon.jpg",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"game_type_id":"1",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"game_url":"http://${FYZQ-SERVER}/intf/game/smtw2.1apk",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"game_download_times":"1213",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"comment_fraction":1.21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array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游戏列表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相对路径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game_type_id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游戏分类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game_download_times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游戏下载次数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comment_fraction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游戏评分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75" w:name="_Toc25051"/>
      <w:r>
        <w:rPr>
          <w:rFonts w:hint="eastAsia"/>
          <w:color w:val="000000"/>
        </w:rPr>
        <w:lastRenderedPageBreak/>
        <w:t>任务信息</w:t>
      </w:r>
      <w:bookmarkEnd w:id="75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6" w:name="_Toc28504"/>
      <w:r>
        <w:rPr>
          <w:rFonts w:hint="eastAsia"/>
          <w:color w:val="000000"/>
        </w:rPr>
        <w:t>可参加的任务列表</w:t>
      </w:r>
      <w:bookmarkEnd w:id="76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unjoinedtask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http://${FYZQ-SERVER}/intf/task/unjoinedtask.json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9E4777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Pr="009E4777" w:rsidRDefault="009E4777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终端系统类型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task_reward_desc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任务奖励描述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hint="eastAsia"/>
              </w:rPr>
              <w:t>effect_time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生效时间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hint="eastAsia"/>
              </w:rPr>
              <w:t>expire_time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失效时间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7" w:name="_Toc11445"/>
      <w:r>
        <w:rPr>
          <w:rFonts w:hint="eastAsia"/>
          <w:color w:val="000000"/>
        </w:rPr>
        <w:t>已参加的任务列表</w:t>
      </w:r>
      <w:bookmarkEnd w:id="77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任务状态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表示忽略此参数，默认为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单页返回的记录条数，最大不超过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，默认为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20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"tasks":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integer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8" w:name="_Toc910"/>
      <w:r>
        <w:rPr>
          <w:rFonts w:hint="eastAsia"/>
          <w:color w:val="000000"/>
        </w:rPr>
        <w:lastRenderedPageBreak/>
        <w:t>已参加的任务列表详情</w:t>
      </w:r>
      <w:bookmarkEnd w:id="78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mytask_detail.json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http://${FYZQ-SERVER}/intf/task/mytask_detail.json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"user_id":"12435",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"task_id":"12435",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task_name</w:t>
      </w:r>
      <w:r>
        <w:rPr>
          <w:rFonts w:hint="eastAsia"/>
          <w:color w:val="000000"/>
          <w:sz w:val="21"/>
          <w:szCs w:val="21"/>
        </w:rPr>
        <w:t>":"测试任务",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300" w:firstLine="63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rFonts w:ascii="Times New Roman" w:hAnsi="Times New Roman" w:hint="eastAsia"/>
          <w:sz w:val="20"/>
          <w:szCs w:val="20"/>
        </w:rPr>
        <w:t>task_icon_uri</w:t>
      </w:r>
      <w:r>
        <w:rPr>
          <w:rFonts w:hint="eastAsia"/>
          <w:color w:val="000000"/>
          <w:sz w:val="21"/>
          <w:szCs w:val="21"/>
        </w:rPr>
        <w:t>":"http://${FYZQ-SERVER}/intf/images/task/icon/smtw2_icon.jpg",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</w:t>
      </w:r>
      <w:r>
        <w:rPr>
          <w:rFonts w:ascii="Times New Roman" w:hAnsi="Times New Roman"/>
          <w:sz w:val="20"/>
          <w:szCs w:val="20"/>
        </w:rPr>
        <w:t xml:space="preserve">points </w:t>
      </w:r>
      <w:r>
        <w:rPr>
          <w:rFonts w:hint="eastAsia"/>
          <w:color w:val="000000"/>
          <w:sz w:val="21"/>
          <w:szCs w:val="21"/>
        </w:rPr>
        <w:t>":"20",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task_desc</w:t>
      </w:r>
      <w:r>
        <w:rPr>
          <w:rFonts w:hint="eastAsia"/>
          <w:color w:val="000000"/>
          <w:sz w:val="21"/>
          <w:szCs w:val="21"/>
        </w:rPr>
        <w:t>":"任务描述",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task_type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need_share_times</w:t>
      </w:r>
      <w:r>
        <w:rPr>
          <w:rFonts w:hint="eastAsia"/>
          <w:color w:val="000000"/>
          <w:sz w:val="21"/>
          <w:szCs w:val="21"/>
        </w:rPr>
        <w:t>":"5",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rev_date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over_date</w:t>
      </w:r>
      <w:r>
        <w:rPr>
          <w:rFonts w:hint="eastAsia"/>
          <w:color w:val="000000"/>
          <w:sz w:val="21"/>
          <w:szCs w:val="21"/>
        </w:rPr>
        <w:t>":"2014-11-28 00:12:22",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rFonts w:ascii="Times New Roman" w:hAnsi="Times New Roman" w:hint="eastAsia"/>
          <w:sz w:val="20"/>
          <w:szCs w:val="20"/>
        </w:rPr>
        <w:t>share_times</w:t>
      </w:r>
      <w:r>
        <w:rPr>
          <w:rFonts w:hint="eastAsia"/>
          <w:color w:val="000000"/>
          <w:sz w:val="21"/>
          <w:szCs w:val="21"/>
        </w:rPr>
        <w:t>":"3",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"</w:t>
      </w:r>
      <w:r>
        <w:rPr>
          <w:rFonts w:ascii="Times New Roman" w:hAnsi="Times New Roman" w:hint="eastAsia"/>
          <w:sz w:val="20"/>
          <w:szCs w:val="20"/>
        </w:rPr>
        <w:t>state</w:t>
      </w:r>
      <w:r>
        <w:rPr>
          <w:rFonts w:hint="eastAsia"/>
          <w:color w:val="000000"/>
          <w:sz w:val="21"/>
          <w:szCs w:val="21"/>
        </w:rPr>
        <w:t>":"0",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"</w:t>
      </w:r>
      <w:r>
        <w:rPr>
          <w:color w:val="000000"/>
          <w:sz w:val="21"/>
          <w:szCs w:val="21"/>
        </w:rPr>
        <w:t>task_picuri1</w:t>
      </w:r>
      <w:r>
        <w:rPr>
          <w:rFonts w:hint="eastAsia"/>
          <w:color w:val="000000"/>
          <w:sz w:val="21"/>
          <w:szCs w:val="21"/>
        </w:rPr>
        <w:t>":"</w:t>
      </w:r>
      <w:r>
        <w:rPr>
          <w:color w:val="000000"/>
          <w:sz w:val="21"/>
          <w:szCs w:val="21"/>
        </w:rPr>
        <w:t>…</w:t>
      </w:r>
      <w:r>
        <w:rPr>
          <w:rFonts w:hint="eastAsia"/>
          <w:color w:val="000000"/>
          <w:sz w:val="21"/>
          <w:szCs w:val="21"/>
        </w:rPr>
        <w:t>."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50" w:firstLine="525"/>
        <w:rPr>
          <w:color w:val="000000"/>
          <w:sz w:val="21"/>
          <w:szCs w:val="21"/>
        </w:rPr>
      </w:pP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</w:t>
      </w: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</w:p>
    <w:p w:rsidR="00C0335F" w:rsidRDefault="00C0335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任务编号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task_name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任务名称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task_icon_uri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任务图标链接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points 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任务积分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任务描述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任务类型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need_share_times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需要分享的次数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rev_date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over_date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share_times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state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task_picuri1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page_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total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C0335F"/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79" w:name="_Toc20709"/>
      <w:r>
        <w:rPr>
          <w:rFonts w:hint="eastAsia"/>
          <w:color w:val="000000"/>
        </w:rPr>
        <w:t>接收任务</w:t>
      </w:r>
      <w:bookmarkEnd w:id="79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receive_task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http://${FYZQ-SERVER}/intf/task/receive_task.json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"message":"领取成功"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0" w:name="_Toc14125"/>
      <w:r>
        <w:rPr>
          <w:rFonts w:hint="eastAsia"/>
          <w:color w:val="000000"/>
        </w:rPr>
        <w:t>做任务</w:t>
      </w:r>
      <w:bookmarkEnd w:id="80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do_task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http://${FYZQ-SERVER}/intf/task/do_task.json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task_pic1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task_pic2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task_pic3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rPr>
                <w:color w:val="000000"/>
              </w:rPr>
            </w:pP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4E2555" w:rsidRDefault="004E2555" w:rsidP="004E2555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隐藏任务</w:t>
      </w:r>
    </w:p>
    <w:p w:rsidR="004E2555" w:rsidRDefault="004E2555" w:rsidP="004E2555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task</w:t>
      </w:r>
      <w:r>
        <w:rPr>
          <w:rStyle w:val="mw-headline"/>
          <w:color w:val="000000"/>
        </w:rPr>
        <w:t>/</w:t>
      </w:r>
      <w:r w:rsidR="000079DB" w:rsidRPr="000079DB">
        <w:rPr>
          <w:rStyle w:val="mw-headline"/>
          <w:color w:val="000000"/>
        </w:rPr>
        <w:t>hideMytask</w:t>
      </w:r>
    </w:p>
    <w:p w:rsidR="004E2555" w:rsidRDefault="004E2555" w:rsidP="004E2555">
      <w:pPr>
        <w:rPr>
          <w:rFonts w:ascii="Arial" w:hAnsi="Arial" w:cs="Arial"/>
          <w:color w:val="000000"/>
          <w:szCs w:val="21"/>
        </w:rPr>
      </w:pP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4E2555" w:rsidRDefault="00353D3B" w:rsidP="004E2555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4E2555">
          <w:rPr>
            <w:rStyle w:val="ad"/>
            <w:rFonts w:ascii="Arial" w:hAnsi="Arial" w:cs="Arial" w:hint="eastAsia"/>
            <w:b/>
            <w:bCs/>
            <w:szCs w:val="21"/>
          </w:rPr>
          <w:t>http://${FYZQ-SERVER}/intf/task/</w:t>
        </w:r>
        <w:r w:rsidR="000079DB" w:rsidRPr="000079DB">
          <w:rPr>
            <w:rStyle w:val="ad"/>
            <w:rFonts w:ascii="Arial" w:hAnsi="Arial" w:cs="Arial"/>
            <w:b/>
            <w:bCs/>
            <w:szCs w:val="21"/>
          </w:rPr>
          <w:t>hideMytask</w:t>
        </w:r>
        <w:r w:rsidR="004E2555">
          <w:rPr>
            <w:rStyle w:val="ad"/>
            <w:rFonts w:ascii="Arial" w:hAnsi="Arial" w:cs="Arial" w:hint="eastAsia"/>
            <w:b/>
            <w:bCs/>
            <w:szCs w:val="21"/>
          </w:rPr>
          <w:t>.json</w:t>
        </w:r>
      </w:hyperlink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4E2555" w:rsidRDefault="004E2555" w:rsidP="004E2555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4E2555" w:rsidRDefault="004E2555" w:rsidP="004E2555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4E2555" w:rsidRDefault="004E2555" w:rsidP="004E2555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4E2555" w:rsidTr="00D25563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4E2555" w:rsidTr="00D25563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4E2555" w:rsidTr="00D25563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task_id</w:t>
            </w:r>
            <w:r w:rsidR="00115B38">
              <w:rPr>
                <w:rFonts w:ascii="Times New Roman" w:hAnsi="Times New Roman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任务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 w:rsidR="007D2DD0">
              <w:rPr>
                <w:rFonts w:ascii="Times New Roman" w:hAnsi="Times New Roman" w:hint="eastAsia"/>
                <w:kern w:val="0"/>
                <w:sz w:val="20"/>
                <w:szCs w:val="20"/>
              </w:rPr>
              <w:t>如</w:t>
            </w:r>
          </w:p>
          <w:p w:rsidR="007D2DD0" w:rsidRDefault="007D2DD0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0001</w:t>
            </w:r>
          </w:p>
          <w:p w:rsidR="007D2DD0" w:rsidRDefault="007D2DD0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00001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00002</w:t>
            </w:r>
          </w:p>
          <w:p w:rsidR="007D2DD0" w:rsidRDefault="007D2DD0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00003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00004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00005</w:t>
            </w:r>
          </w:p>
          <w:p w:rsidR="007D2DD0" w:rsidRDefault="007D2DD0" w:rsidP="00D2556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都是可以的，注意用英文逗号</w:t>
            </w:r>
          </w:p>
        </w:tc>
      </w:tr>
    </w:tbl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4E2555" w:rsidRDefault="004E2555" w:rsidP="004E2555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4E2555" w:rsidRDefault="004E2555" w:rsidP="004E2555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4E2555" w:rsidRDefault="004E2555" w:rsidP="004E2555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"status":0,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"message":"操作成功"</w:t>
      </w:r>
    </w:p>
    <w:p w:rsidR="004E2555" w:rsidRDefault="004E2555" w:rsidP="004E255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4E2555" w:rsidRDefault="004E2555" w:rsidP="004E2555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4E2555" w:rsidTr="00D25563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4E2555" w:rsidTr="00D25563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status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</w:p>
        </w:tc>
      </w:tr>
      <w:tr w:rsidR="004E2555" w:rsidTr="00D25563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message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E2555" w:rsidRDefault="004E2555" w:rsidP="00D25563">
            <w:pPr>
              <w:rPr>
                <w:color w:val="000000"/>
              </w:rPr>
            </w:pPr>
          </w:p>
        </w:tc>
      </w:tr>
    </w:tbl>
    <w:p w:rsidR="004E2555" w:rsidRDefault="004E2555" w:rsidP="004E2555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4E2555" w:rsidRDefault="004E2555" w:rsidP="004E2555">
      <w:r>
        <w:rPr>
          <w:rFonts w:hint="eastAsia"/>
        </w:rPr>
        <w:t>无</w:t>
      </w:r>
    </w:p>
    <w:p w:rsidR="004E2555" w:rsidRDefault="004E2555"/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bookmarkStart w:id="81" w:name="_Toc3480"/>
      <w:r>
        <w:rPr>
          <w:rFonts w:hint="eastAsia"/>
          <w:color w:val="000000"/>
        </w:rPr>
        <w:t>积分商城</w:t>
      </w:r>
      <w:bookmarkEnd w:id="81"/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2" w:name="_Toc20994"/>
      <w:r>
        <w:rPr>
          <w:rFonts w:hint="eastAsia"/>
          <w:color w:val="000000"/>
        </w:rPr>
        <w:t>礼品列表</w:t>
      </w:r>
      <w:bookmarkEnd w:id="82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getAllGift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5D40B2">
          <w:rPr>
            <w:rStyle w:val="ad"/>
            <w:rFonts w:ascii="Arial" w:hAnsi="Arial" w:cs="Arial"/>
            <w:b/>
            <w:bCs/>
            <w:szCs w:val="21"/>
          </w:rPr>
          <w:t>/gift/getAllGift.json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一级分类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gift_col_id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二级分类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（当查条礼品详情，请带此参数）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  <w:tr w:rsidR="009E4777" w:rsidTr="001956FD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Pr="009E4777" w:rsidRDefault="009E4777" w:rsidP="001956F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 w:rsidP="001956F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 w:rsidP="001956F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E4777" w:rsidRDefault="009E4777" w:rsidP="001956FD">
            <w:pPr>
              <w:rPr>
                <w:rFonts w:ascii="Times New Roman" w:hAnsi="Times New Roman" w:hint="eastAsia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终端系统类型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83" w:name="_GoBack"/>
      <w:bookmarkEnd w:id="83"/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"gift_col_name;":"",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"gift_limit_desc":"",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"gift_cur_num":"",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"gift_max_exchange_num":"",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"gift_points":"",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"gift_price":"",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"effect_time":"",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"expire_time":"",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"gift_pic_uri1":"",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"gift_pic_uri2":"",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"gift_pic_uri3":"",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"gift_pic_uri4":"",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"gift_pic_uri5":""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1681"/>
        <w:gridCol w:w="1753"/>
        <w:gridCol w:w="1782"/>
      </w:tblGrid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  <w:tc>
          <w:tcPr>
            <w:tcW w:w="1782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说明</w:t>
            </w:r>
          </w:p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gift_id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gift_name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礼包名称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gift_desc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礼包描述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gift_col_id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商品类别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实物兑换的二级类别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1=</w:t>
            </w:r>
            <w:r>
              <w:rPr>
                <w:rFonts w:ascii="Times New Roman" w:hAnsi="Times New Roman"/>
                <w:sz w:val="20"/>
                <w:szCs w:val="20"/>
              </w:rPr>
              <w:t>生活用品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2=</w:t>
            </w:r>
            <w:r>
              <w:rPr>
                <w:rFonts w:ascii="Times New Roman" w:hAnsi="Times New Roman"/>
                <w:sz w:val="20"/>
                <w:szCs w:val="20"/>
              </w:rPr>
              <w:t>毛绒玩具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3=</w:t>
            </w:r>
            <w:r>
              <w:rPr>
                <w:rFonts w:ascii="Times New Roman" w:hAnsi="Times New Roman"/>
                <w:sz w:val="20"/>
                <w:szCs w:val="20"/>
              </w:rPr>
              <w:t>数码周边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4=</w:t>
            </w:r>
            <w:r>
              <w:rPr>
                <w:rFonts w:ascii="Times New Roman" w:hAnsi="Times New Roman"/>
                <w:sz w:val="20"/>
                <w:szCs w:val="20"/>
              </w:rPr>
              <w:t>精美饰品</w:t>
            </w:r>
          </w:p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6=</w:t>
            </w:r>
            <w:r>
              <w:rPr>
                <w:rFonts w:ascii="Times New Roman" w:hAnsi="Times New Roman"/>
                <w:sz w:val="20"/>
                <w:szCs w:val="20"/>
              </w:rPr>
              <w:t>其他</w:t>
            </w:r>
          </w:p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gift_limit_desc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使用限制说明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gift_type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礼包类型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type=1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为游戏礼包</w:t>
            </w:r>
          </w:p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type=2</w:t>
            </w:r>
            <w:r>
              <w:rPr>
                <w:rFonts w:ascii="Times New Roman" w:hAnsi="Times New Roman" w:hint="eastAsia"/>
                <w:sz w:val="20"/>
                <w:szCs w:val="20"/>
              </w:rPr>
              <w:t>为实物礼包（少二级分类）</w:t>
            </w:r>
          </w:p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gift_max_num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礼包最大库存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gift_cur_num</w:t>
            </w:r>
          </w:p>
        </w:tc>
        <w:tc>
          <w:tcPr>
            <w:tcW w:w="1681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礼包目前库存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gift_max_</w:t>
            </w:r>
            <w:r>
              <w:rPr>
                <w:rFonts w:ascii="Times New Roman" w:hAnsi="Times New Roman"/>
                <w:sz w:val="20"/>
                <w:szCs w:val="20"/>
              </w:rPr>
              <w:t>exchange</w:t>
            </w:r>
            <w:r>
              <w:rPr>
                <w:rFonts w:ascii="Times New Roman" w:hAnsi="Times New Roman" w:hint="eastAsia"/>
                <w:sz w:val="20"/>
                <w:szCs w:val="20"/>
              </w:rPr>
              <w:t>_num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礼包限制兑换次数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default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表示不限制</w:t>
            </w:r>
          </w:p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gift_points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兑换所需积分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gift_price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价格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理论价格</w:t>
            </w:r>
          </w:p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hint="eastAsia"/>
              </w:rPr>
              <w:t>effect_time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hint="eastAsia"/>
              </w:rPr>
              <w:t>商品上架时间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hint="eastAsia"/>
              </w:rPr>
              <w:t>expire_time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hint="eastAsia"/>
              </w:rPr>
              <w:t>商品下架时间时间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gift_icon_uri</w:t>
            </w:r>
          </w:p>
        </w:tc>
        <w:tc>
          <w:tcPr>
            <w:tcW w:w="1681" w:type="dxa"/>
          </w:tcPr>
          <w:p w:rsidR="00C0335F" w:rsidRDefault="005D40B2">
            <w:pPr>
              <w:pStyle w:val="a5"/>
            </w:pPr>
            <w:r>
              <w:rPr>
                <w:rFonts w:ascii="Times New Roman" w:hAnsi="Times New Roman" w:hint="eastAsia"/>
                <w:sz w:val="20"/>
                <w:szCs w:val="20"/>
              </w:rPr>
              <w:t>礼包缩略图链接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gift_pic_uri1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>
            <w:pPr>
              <w:pStyle w:val="11"/>
              <w:ind w:firstLineChars="0"/>
            </w:pPr>
          </w:p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gift_pic_uri2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gift_pic_uri3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gift_pic_uri4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  <w:tr w:rsidR="00C0335F">
        <w:tc>
          <w:tcPr>
            <w:tcW w:w="2736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gift_pic_uri5</w:t>
            </w:r>
          </w:p>
        </w:tc>
        <w:tc>
          <w:tcPr>
            <w:tcW w:w="1681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礼包详情图片链接</w:t>
            </w:r>
          </w:p>
        </w:tc>
        <w:tc>
          <w:tcPr>
            <w:tcW w:w="1753" w:type="dxa"/>
          </w:tcPr>
          <w:p w:rsidR="00C0335F" w:rsidRDefault="005D40B2"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Sting</w:t>
            </w:r>
          </w:p>
        </w:tc>
        <w:tc>
          <w:tcPr>
            <w:tcW w:w="1782" w:type="dxa"/>
          </w:tcPr>
          <w:p w:rsidR="00C0335F" w:rsidRDefault="00C0335F"/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4" w:name="_Toc17271"/>
      <w:r>
        <w:rPr>
          <w:rFonts w:hint="eastAsia"/>
          <w:color w:val="000000"/>
        </w:rPr>
        <w:t>兑换礼品</w:t>
      </w:r>
      <w:bookmarkEnd w:id="84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exchangeGift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5D40B2">
          <w:rPr>
            <w:rStyle w:val="ad"/>
            <w:rFonts w:ascii="Arial" w:hAnsi="Arial" w:cs="Arial"/>
            <w:b/>
            <w:bCs/>
            <w:szCs w:val="21"/>
          </w:rPr>
          <w:t>/gift/exchangeGift.json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POST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是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>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>"gift_id":"",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"user_id":"",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"gift_receive_type":"",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status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0,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"message"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"success"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/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5" w:name="_Toc12781"/>
      <w:r>
        <w:rPr>
          <w:rFonts w:hint="eastAsia"/>
          <w:color w:val="000000"/>
        </w:rPr>
        <w:t>门店列表</w:t>
      </w:r>
      <w:bookmarkEnd w:id="85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getAllShop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</w:t>
        </w:r>
        <w:r w:rsidR="005D40B2">
          <w:rPr>
            <w:rStyle w:val="ad"/>
            <w:rFonts w:ascii="Arial" w:hAnsi="Arial" w:cs="Arial"/>
            <w:b/>
            <w:bCs/>
            <w:szCs w:val="21"/>
          </w:rPr>
          <w:t>gift/getAllShop.json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"data": [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"shop_comments":""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...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],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7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2417"/>
        <w:gridCol w:w="2417"/>
      </w:tblGrid>
      <w:tr w:rsidR="00C0335F"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字段名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字段描述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字段类型</w:t>
            </w:r>
          </w:p>
        </w:tc>
      </w:tr>
      <w:tr w:rsidR="00C0335F">
        <w:trPr>
          <w:trHeight w:val="348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lastRenderedPageBreak/>
              <w:t>shop_id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sz w:val="20"/>
                <w:szCs w:val="20"/>
              </w:rPr>
              <w:t>ID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shop_name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门店名称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rPr>
          <w:trHeight w:val="332"/>
        </w:trPr>
        <w:tc>
          <w:tcPr>
            <w:tcW w:w="2950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shop_desc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门店描述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rPr>
          <w:trHeight w:val="348"/>
        </w:trPr>
        <w:tc>
          <w:tcPr>
            <w:tcW w:w="2950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shop_address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门店地址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  <w:tr w:rsidR="00C0335F">
        <w:trPr>
          <w:trHeight w:val="332"/>
        </w:trPr>
        <w:tc>
          <w:tcPr>
            <w:tcW w:w="2950" w:type="dxa"/>
          </w:tcPr>
          <w:p w:rsidR="00C0335F" w:rsidRDefault="005D40B2">
            <w:r>
              <w:rPr>
                <w:rFonts w:hint="eastAsia"/>
              </w:rPr>
              <w:t>Shop_comments</w:t>
            </w:r>
          </w:p>
        </w:tc>
        <w:tc>
          <w:tcPr>
            <w:tcW w:w="2417" w:type="dxa"/>
          </w:tcPr>
          <w:p w:rsidR="00C0335F" w:rsidRDefault="005D40B2">
            <w:r>
              <w:rPr>
                <w:rFonts w:hint="eastAsia"/>
              </w:rPr>
              <w:t>门店备注</w:t>
            </w:r>
          </w:p>
        </w:tc>
        <w:tc>
          <w:tcPr>
            <w:tcW w:w="2417" w:type="dxa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string</w:t>
            </w:r>
          </w:p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bookmarkStart w:id="86" w:name="_Toc24887"/>
      <w:r>
        <w:rPr>
          <w:rFonts w:hint="eastAsia"/>
          <w:color w:val="000000"/>
        </w:rPr>
        <w:t>我兑换的礼品</w:t>
      </w:r>
      <w:bookmarkEnd w:id="86"/>
    </w:p>
    <w:p w:rsidR="00C0335F" w:rsidRDefault="005D40B2">
      <w:pPr>
        <w:pStyle w:val="4"/>
        <w:rPr>
          <w:color w:val="000000"/>
        </w:rPr>
      </w:pPr>
      <w:r>
        <w:rPr>
          <w:rStyle w:val="mw-headline"/>
          <w:rFonts w:hint="eastAsia"/>
          <w:color w:val="000000"/>
        </w:rPr>
        <w:t>gift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getMyGift.json</w:t>
      </w:r>
    </w:p>
    <w:p w:rsidR="00C0335F" w:rsidRDefault="00C0335F">
      <w:pPr>
        <w:rPr>
          <w:rFonts w:ascii="Arial" w:hAnsi="Arial" w:cs="Arial"/>
          <w:color w:val="000000"/>
          <w:szCs w:val="21"/>
        </w:rPr>
      </w:pP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w:history="1">
        <w:r w:rsidR="005D40B2">
          <w:rPr>
            <w:rStyle w:val="ad"/>
            <w:rFonts w:ascii="Arial" w:hAnsi="Arial" w:cs="Arial" w:hint="eastAsia"/>
            <w:b/>
            <w:bCs/>
            <w:szCs w:val="21"/>
          </w:rPr>
          <w:t>http://${FYZQ-SERVER}/intf</w:t>
        </w:r>
        <w:r w:rsidR="005D40B2">
          <w:rPr>
            <w:rStyle w:val="ad"/>
            <w:rFonts w:ascii="Arial" w:hAnsi="Arial" w:cs="Arial"/>
            <w:b/>
            <w:bCs/>
            <w:szCs w:val="21"/>
          </w:rPr>
          <w:t>/gift/getMyGift.json</w:t>
        </w:r>
      </w:hyperlink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page_id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页码为整数。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count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单页返回的记录条数。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"</w:t>
      </w:r>
      <w:r>
        <w:rPr>
          <w:rFonts w:ascii="Times New Roman" w:hAnsi="Times New Roman"/>
          <w:sz w:val="20"/>
          <w:szCs w:val="20"/>
        </w:rPr>
        <w:t>data</w:t>
      </w:r>
      <w:r>
        <w:rPr>
          <w:rFonts w:ascii="Times New Roman" w:hAnsi="Times New Roman" w:hint="eastAsia"/>
          <w:sz w:val="20"/>
          <w:szCs w:val="20"/>
        </w:rPr>
        <w:t xml:space="preserve">": 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>"user_id":"",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"shop_id":"",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"shop_name":"",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"gift_name":"",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"gift_desc":"",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"gift_receive_address":"",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"gift_receive_type":"",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"gift_receive_no":"",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"state":"",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"gift_cdkey":"",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"gift_icon_uri":"",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"points":"",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"deal_date":""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},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"page_</w:t>
      </w:r>
      <w:r>
        <w:rPr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1,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"total"</w:t>
      </w:r>
      <w:r>
        <w:rPr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 xml:space="preserve"> 88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rPr>
          <w:rStyle w:val="ad"/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关于错误返回值与错误代码，参见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hyperlink w:anchor="_错误码" w:tooltip="Error code" w:history="1">
        <w:r>
          <w:rPr>
            <w:rStyle w:val="ad"/>
            <w:rFonts w:ascii="Arial" w:hAnsi="Arial" w:cs="Arial"/>
            <w:color w:val="000000"/>
            <w:szCs w:val="21"/>
          </w:rPr>
          <w:t>错误代码说明</w:t>
        </w:r>
      </w:hyperlink>
      <w:r>
        <w:rPr>
          <w:color w:val="000000"/>
        </w:rPr>
        <w:t>。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rPr>
          <w:trHeight w:val="90"/>
        </w:trPr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user_id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。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shop_id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id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353D3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礼品名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353D3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shop_name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门店名称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353D3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lightGray"/>
              </w:rPr>
              <w:t>gift_desc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礼品描述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gift_receive_address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用户礼品接收地址（礼物类型为实物礼品时传此参数）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353D3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gift_receive_type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r>
              <w:rPr>
                <w:rFonts w:ascii="Times New Roman" w:hAnsi="Times New Roman" w:hint="eastAsia"/>
                <w:sz w:val="20"/>
                <w:szCs w:val="20"/>
              </w:rPr>
              <w:t>门店自取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，或者寄送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（礼物类型为实物礼品时传此参数）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Pr="00353D3B" w:rsidRDefault="005D40B2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color w:val="000000"/>
                <w:szCs w:val="21"/>
              </w:rPr>
              <w:t>gift_receive_no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快递单号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state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状态，见数据字典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gift_cdkey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false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cdkey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gift_icon_uri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</w:t>
            </w:r>
            <w:r>
              <w:rPr>
                <w:rFonts w:ascii="Times New Roman" w:hAnsi="Times New Roman" w:hint="eastAsia"/>
                <w:sz w:val="20"/>
                <w:szCs w:val="20"/>
              </w:rPr>
              <w:t>icon</w:t>
            </w:r>
            <w:r>
              <w:rPr>
                <w:rFonts w:ascii="Times New Roman" w:hAnsi="Times New Roman" w:hint="eastAsia"/>
                <w:sz w:val="20"/>
                <w:szCs w:val="20"/>
              </w:rPr>
              <w:t>连接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points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礼品积分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  <w:t>submit_date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ture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兑换时间</w:t>
            </w:r>
          </w:p>
        </w:tc>
      </w:tr>
    </w:tbl>
    <w:p w:rsidR="00C0335F" w:rsidRDefault="00C0335F"/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其他</w:t>
      </w:r>
    </w:p>
    <w:p w:rsidR="00C0335F" w:rsidRDefault="005D40B2">
      <w:r>
        <w:rPr>
          <w:rFonts w:hint="eastAsia"/>
        </w:rPr>
        <w:t>无</w:t>
      </w: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C0335F">
      <w:pPr>
        <w:pStyle w:val="11"/>
        <w:ind w:left="720" w:firstLineChars="0" w:firstLine="0"/>
        <w:rPr>
          <w:rFonts w:ascii="Arial" w:hAnsi="Arial" w:cs="Arial"/>
          <w:color w:val="000000"/>
          <w:sz w:val="18"/>
          <w:szCs w:val="18"/>
        </w:rPr>
      </w:pPr>
    </w:p>
    <w:p w:rsidR="00C0335F" w:rsidRDefault="005D40B2">
      <w:pPr>
        <w:pStyle w:val="2"/>
        <w:numPr>
          <w:ilvl w:val="1"/>
          <w:numId w:val="3"/>
        </w:numPr>
        <w:rPr>
          <w:color w:val="000000"/>
        </w:rPr>
      </w:pPr>
      <w:r>
        <w:rPr>
          <w:rFonts w:hint="eastAsia"/>
          <w:color w:val="000000"/>
        </w:rPr>
        <w:t>应用</w:t>
      </w:r>
    </w:p>
    <w:p w:rsidR="00C0335F" w:rsidRDefault="005D40B2">
      <w:pPr>
        <w:pStyle w:val="3"/>
        <w:numPr>
          <w:ilvl w:val="2"/>
          <w:numId w:val="3"/>
        </w:numPr>
        <w:rPr>
          <w:color w:val="000000"/>
        </w:rPr>
      </w:pPr>
      <w:r>
        <w:rPr>
          <w:rFonts w:hint="eastAsia"/>
          <w:color w:val="000000"/>
        </w:rPr>
        <w:t>版本查询</w:t>
      </w:r>
    </w:p>
    <w:p w:rsidR="00C0335F" w:rsidRDefault="005D40B2">
      <w:pPr>
        <w:pStyle w:val="4"/>
        <w:rPr>
          <w:rStyle w:val="mw-headline"/>
          <w:color w:val="000000"/>
        </w:rPr>
      </w:pPr>
      <w:r>
        <w:rPr>
          <w:rStyle w:val="mw-headline"/>
          <w:rFonts w:hint="eastAsia"/>
          <w:color w:val="000000"/>
        </w:rPr>
        <w:t>app</w:t>
      </w:r>
      <w:r>
        <w:rPr>
          <w:rStyle w:val="mw-headline"/>
          <w:color w:val="000000"/>
        </w:rPr>
        <w:t>/</w:t>
      </w:r>
      <w:r>
        <w:rPr>
          <w:rStyle w:val="mw-headline"/>
          <w:rFonts w:hint="eastAsia"/>
          <w:color w:val="000000"/>
        </w:rPr>
        <w:t>version</w:t>
      </w:r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用户</w:t>
      </w:r>
      <w:r>
        <w:rPr>
          <w:rFonts w:hint="eastAsia"/>
          <w:color w:val="000000"/>
        </w:rPr>
        <w:t>登录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URL</w:t>
      </w:r>
    </w:p>
    <w:p w:rsidR="00C0335F" w:rsidRDefault="00353D3B">
      <w:pPr>
        <w:rPr>
          <w:rStyle w:val="ad"/>
          <w:rFonts w:ascii="Arial" w:hAnsi="Arial" w:cs="Arial"/>
          <w:b/>
          <w:bCs/>
          <w:color w:val="000000"/>
          <w:szCs w:val="21"/>
        </w:rPr>
      </w:pPr>
      <w:hyperlink r:id="rId27" w:history="1">
        <w:r w:rsidR="005D40B2">
          <w:rPr>
            <w:rStyle w:val="ad"/>
            <w:rFonts w:ascii="Arial" w:hAnsi="Arial" w:cs="Arial" w:hint="eastAsia"/>
            <w:b/>
            <w:bCs/>
            <w:color w:val="000000"/>
            <w:szCs w:val="21"/>
          </w:rPr>
          <w:t>http://${FYZQ-SERVER}/intf/app/v</w:t>
        </w:r>
      </w:hyperlink>
      <w:r w:rsidR="005D40B2">
        <w:rPr>
          <w:rStyle w:val="ad"/>
          <w:rFonts w:ascii="Arial" w:hAnsi="Arial" w:cs="Arial" w:hint="eastAsia"/>
          <w:b/>
          <w:bCs/>
          <w:color w:val="000000"/>
          <w:szCs w:val="21"/>
        </w:rPr>
        <w:t>ersion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支持格式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JSON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HTTP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请求方式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GET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是否需要登录</w:t>
      </w:r>
    </w:p>
    <w:p w:rsidR="00C0335F" w:rsidRDefault="005D40B2">
      <w:pPr>
        <w:rPr>
          <w:b/>
          <w:color w:val="000000"/>
        </w:rPr>
      </w:pPr>
      <w:r>
        <w:rPr>
          <w:rFonts w:hint="eastAsia"/>
          <w:b/>
          <w:color w:val="000000"/>
        </w:rPr>
        <w:t>否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请求参数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7"/>
        <w:gridCol w:w="668"/>
        <w:gridCol w:w="844"/>
        <w:gridCol w:w="4792"/>
      </w:tblGrid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ind w:firstLineChars="46" w:firstLine="97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必选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ver_name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当前版本</w:t>
            </w:r>
          </w:p>
        </w:tc>
      </w:tr>
      <w:tr w:rsidR="00C0335F">
        <w:tc>
          <w:tcPr>
            <w:tcW w:w="2007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oper_system</w:t>
            </w:r>
          </w:p>
        </w:tc>
        <w:tc>
          <w:tcPr>
            <w:tcW w:w="6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true</w:t>
            </w:r>
          </w:p>
        </w:tc>
        <w:tc>
          <w:tcPr>
            <w:tcW w:w="84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79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终端操作系统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 xml:space="preserve"> 1:ios ,2:android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注意事项</w:t>
      </w:r>
    </w:p>
    <w:p w:rsidR="00C0335F" w:rsidRDefault="005D40B2">
      <w:pPr>
        <w:rPr>
          <w:rFonts w:ascii="Arial" w:hAnsi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szCs w:val="21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调用样例</w:t>
      </w:r>
    </w:p>
    <w:p w:rsidR="00C0335F" w:rsidRDefault="005D40B2">
      <w:pPr>
        <w:rPr>
          <w:color w:val="000000"/>
        </w:rPr>
      </w:pPr>
      <w:r>
        <w:rPr>
          <w:rFonts w:hint="eastAsia"/>
          <w:color w:val="000000"/>
        </w:rPr>
        <w:t>无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返回结果</w:t>
      </w:r>
    </w:p>
    <w:p w:rsidR="00C0335F" w:rsidRDefault="005D40B2">
      <w:pPr>
        <w:rPr>
          <w:rFonts w:ascii="Arial" w:hAnsi="Arial" w:cs="Arial"/>
          <w:bCs/>
          <w:caps/>
          <w:color w:val="000000"/>
          <w:szCs w:val="21"/>
        </w:rPr>
      </w:pPr>
      <w:r>
        <w:rPr>
          <w:rFonts w:ascii="Arial" w:hAnsi="Arial" w:cs="Arial"/>
          <w:bCs/>
          <w:caps/>
          <w:color w:val="000000"/>
          <w:szCs w:val="21"/>
        </w:rPr>
        <w:t>JSON</w:t>
      </w:r>
      <w:r>
        <w:rPr>
          <w:rFonts w:ascii="Arial" w:hAnsi="Arial" w:cs="Arial"/>
          <w:bCs/>
          <w:caps/>
          <w:color w:val="000000"/>
          <w:szCs w:val="21"/>
        </w:rPr>
        <w:t>示例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"result_code": "0"，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"ver_name":"VER-1.1.1",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"ver_desc":"适用于Android4.0或更高版本\n 1、新增户籍查询、人才引进查询\n 2、优化最新资讯浏览方式\n 3、优化找工作搜索能力，岗位搜索准确度",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"ver_down_url":"http://202.102.26.135:8080/mobile/appver_v_111.apk",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"oper_system":"2",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"publish_date":""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返回</w:t>
      </w:r>
      <w:r>
        <w:rPr>
          <w:rStyle w:val="mw-headline"/>
          <w:rFonts w:ascii="Arial" w:hAnsi="Arial" w:cs="Arial" w:hint="eastAsia"/>
          <w:color w:val="000000"/>
          <w:sz w:val="21"/>
          <w:szCs w:val="21"/>
        </w:rPr>
        <w:t>参数</w:t>
      </w:r>
      <w:r>
        <w:rPr>
          <w:rStyle w:val="mw-headline"/>
          <w:rFonts w:ascii="Arial" w:hAnsi="Arial" w:cs="Arial"/>
          <w:color w:val="000000"/>
          <w:sz w:val="21"/>
          <w:szCs w:val="21"/>
        </w:rPr>
        <w:t>说明</w:t>
      </w:r>
    </w:p>
    <w:tbl>
      <w:tblPr>
        <w:tblW w:w="8311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2"/>
        <w:gridCol w:w="1258"/>
        <w:gridCol w:w="5031"/>
      </w:tblGrid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返回值</w:t>
            </w:r>
            <w:r>
              <w:rPr>
                <w:rFonts w:hint="eastAsia"/>
                <w:b/>
                <w:bCs/>
                <w:color w:val="000000"/>
              </w:rPr>
              <w:t>参数名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类型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参数</w:t>
            </w:r>
            <w:r>
              <w:rPr>
                <w:b/>
                <w:bCs/>
                <w:color w:val="000000"/>
              </w:rPr>
              <w:t>说明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result_code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0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：已是最新；</w:t>
            </w:r>
            <w:r>
              <w:rPr>
                <w:rFonts w:ascii="Times New Roman" w:hAnsi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：发现最新；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：强制更新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ver_name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最新版本号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ver_desc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最新版本描述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ver_down_url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最新版本下载链接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oper_system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版本使用系统</w:t>
            </w:r>
            <w:r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1:ios ,2:android</w:t>
            </w:r>
          </w:p>
        </w:tc>
      </w:tr>
      <w:tr w:rsidR="00C0335F">
        <w:tc>
          <w:tcPr>
            <w:tcW w:w="202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publish_date</w:t>
            </w:r>
          </w:p>
        </w:tc>
        <w:tc>
          <w:tcPr>
            <w:tcW w:w="125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5031" w:type="dxa"/>
            <w:tcMar>
              <w:top w:w="0" w:type="dxa"/>
              <w:left w:w="75" w:type="dxa"/>
              <w:bottom w:w="0" w:type="dxa"/>
              <w:right w:w="0" w:type="dxa"/>
            </w:tcMar>
          </w:tcPr>
          <w:p w:rsidR="00C0335F" w:rsidRDefault="005D40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最新版本发布时间</w:t>
            </w:r>
          </w:p>
        </w:tc>
      </w:tr>
    </w:tbl>
    <w:p w:rsidR="00C0335F" w:rsidRDefault="005D40B2">
      <w:pPr>
        <w:pStyle w:val="4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其他</w:t>
      </w:r>
    </w:p>
    <w:p w:rsidR="00C0335F" w:rsidRDefault="005D40B2">
      <w:pPr>
        <w:pStyle w:val="1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Cs w:val="21"/>
        </w:rPr>
        <w:t>无</w:t>
      </w:r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87" w:name="_Toc353700557"/>
      <w:bookmarkStart w:id="88" w:name="_Toc31827"/>
      <w:bookmarkStart w:id="89" w:name="_Toc22984"/>
      <w:r>
        <w:rPr>
          <w:rFonts w:hint="eastAsia"/>
          <w:color w:val="000000"/>
        </w:rPr>
        <w:t>常见返回对象</w:t>
      </w:r>
      <w:bookmarkEnd w:id="87"/>
      <w:bookmarkEnd w:id="88"/>
      <w:bookmarkEnd w:id="89"/>
    </w:p>
    <w:p w:rsidR="00C0335F" w:rsidRDefault="00C0335F">
      <w:pPr>
        <w:rPr>
          <w:color w:val="000000"/>
        </w:rPr>
      </w:pPr>
      <w:bookmarkStart w:id="90" w:name="_公司基本信息"/>
      <w:bookmarkEnd w:id="90"/>
    </w:p>
    <w:p w:rsidR="00C0335F" w:rsidRDefault="005D40B2">
      <w:pPr>
        <w:pStyle w:val="1"/>
        <w:numPr>
          <w:ilvl w:val="0"/>
          <w:numId w:val="3"/>
        </w:numPr>
        <w:rPr>
          <w:color w:val="000000"/>
        </w:rPr>
      </w:pPr>
      <w:bookmarkStart w:id="91" w:name="_错误码"/>
      <w:bookmarkStart w:id="92" w:name="_Toc353700560"/>
      <w:bookmarkStart w:id="93" w:name="_Toc20409"/>
      <w:bookmarkStart w:id="94" w:name="_Toc14711"/>
      <w:bookmarkEnd w:id="91"/>
      <w:r>
        <w:rPr>
          <w:rFonts w:hint="eastAsia"/>
          <w:color w:val="000000"/>
        </w:rPr>
        <w:t>错误码</w:t>
      </w:r>
      <w:bookmarkEnd w:id="92"/>
      <w:bookmarkEnd w:id="93"/>
      <w:bookmarkEnd w:id="94"/>
    </w:p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5" w:name="_Toc353700561"/>
      <w:bookmarkStart w:id="96" w:name="_Toc16600"/>
      <w:bookmarkStart w:id="97" w:name="_Toc26678"/>
      <w:r>
        <w:rPr>
          <w:rStyle w:val="mw-headline"/>
          <w:rFonts w:ascii="Arial" w:hAnsi="Arial" w:cs="Arial"/>
          <w:color w:val="000000"/>
          <w:sz w:val="21"/>
          <w:szCs w:val="21"/>
        </w:rPr>
        <w:t>错误返回值格式</w:t>
      </w:r>
      <w:bookmarkEnd w:id="95"/>
      <w:bookmarkEnd w:id="96"/>
      <w:bookmarkEnd w:id="97"/>
    </w:p>
    <w:p w:rsidR="00C0335F" w:rsidRDefault="005D40B2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JSON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request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user</w:t>
      </w:r>
      <w:r>
        <w:rPr>
          <w:color w:val="000000"/>
          <w:sz w:val="21"/>
          <w:szCs w:val="21"/>
        </w:rPr>
        <w:t>/</w:t>
      </w:r>
      <w:r>
        <w:rPr>
          <w:rFonts w:hint="eastAsia"/>
          <w:color w:val="000000"/>
          <w:sz w:val="21"/>
          <w:szCs w:val="21"/>
        </w:rPr>
        <w:t>login"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error_code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20</w:t>
      </w:r>
      <w:r>
        <w:rPr>
          <w:rFonts w:hint="eastAsia"/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2"</w:t>
      </w:r>
      <w:r>
        <w:rPr>
          <w:color w:val="000000"/>
          <w:sz w:val="21"/>
          <w:szCs w:val="21"/>
        </w:rPr>
        <w:t>,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"</w:t>
      </w:r>
      <w:r>
        <w:rPr>
          <w:color w:val="000000"/>
          <w:sz w:val="21"/>
          <w:szCs w:val="21"/>
        </w:rPr>
        <w:t>error</w:t>
      </w:r>
      <w:r>
        <w:rPr>
          <w:rFonts w:hint="eastAsia"/>
          <w:color w:val="000000"/>
          <w:sz w:val="21"/>
          <w:szCs w:val="21"/>
        </w:rPr>
        <w:t>_message"</w:t>
      </w:r>
      <w:r>
        <w:rPr>
          <w:color w:val="000000"/>
          <w:sz w:val="21"/>
          <w:szCs w:val="21"/>
        </w:rPr>
        <w:t xml:space="preserve">: </w:t>
      </w:r>
      <w:r>
        <w:rPr>
          <w:rFonts w:hint="eastAsia"/>
          <w:color w:val="000000"/>
          <w:sz w:val="21"/>
          <w:szCs w:val="21"/>
        </w:rPr>
        <w:t>"用户名或密码错误"</w:t>
      </w:r>
    </w:p>
    <w:p w:rsidR="00C0335F" w:rsidRDefault="005D40B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98" w:name="_Toc353700562"/>
      <w:bookmarkStart w:id="99" w:name="_Toc22901"/>
      <w:bookmarkStart w:id="100" w:name="_Toc1351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错误代码说明</w:t>
      </w:r>
      <w:bookmarkEnd w:id="98"/>
      <w:bookmarkEnd w:id="99"/>
      <w:bookmarkEnd w:id="100"/>
    </w:p>
    <w:p w:rsidR="00C0335F" w:rsidRDefault="005D40B2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20</w:t>
      </w:r>
      <w:r>
        <w:rPr>
          <w:rFonts w:ascii="Arial" w:hAnsi="Arial" w:cs="Arial" w:hint="eastAsia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 w:hint="eastAsia"/>
          <w:color w:val="000000"/>
          <w:szCs w:val="21"/>
        </w:rPr>
        <w:t>1</w:t>
      </w:r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4"/>
        <w:gridCol w:w="2516"/>
        <w:gridCol w:w="2516"/>
      </w:tblGrid>
      <w:tr w:rsidR="00C0335F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2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02</w:t>
            </w:r>
          </w:p>
        </w:tc>
      </w:tr>
      <w:tr w:rsidR="00C0335F">
        <w:tc>
          <w:tcPr>
            <w:tcW w:w="3354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业务</w:t>
            </w:r>
            <w:r>
              <w:rPr>
                <w:rFonts w:ascii="Arial" w:hAnsi="Arial" w:cs="Arial"/>
                <w:color w:val="000000"/>
                <w:szCs w:val="21"/>
              </w:rPr>
              <w:t>级错误（</w:t>
            </w:r>
            <w:r>
              <w:rPr>
                <w:rFonts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为系统级错误）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功能</w:t>
            </w:r>
            <w:r>
              <w:rPr>
                <w:rFonts w:ascii="Arial" w:hAnsi="Arial" w:cs="Arial"/>
                <w:color w:val="000000"/>
                <w:szCs w:val="21"/>
              </w:rPr>
              <w:t>模块代码</w:t>
            </w:r>
          </w:p>
        </w:tc>
        <w:tc>
          <w:tcPr>
            <w:tcW w:w="2516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具体错误代码</w:t>
            </w:r>
          </w:p>
        </w:tc>
      </w:tr>
    </w:tbl>
    <w:p w:rsidR="00C0335F" w:rsidRDefault="005D40B2">
      <w:pPr>
        <w:pStyle w:val="2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1" w:name="_Toc353700563"/>
      <w:bookmarkStart w:id="102" w:name="_Toc485"/>
      <w:bookmarkStart w:id="103" w:name="_Toc15892"/>
      <w:r>
        <w:rPr>
          <w:rStyle w:val="mw-headline"/>
          <w:rFonts w:ascii="Arial" w:hAnsi="Arial" w:cs="Arial"/>
          <w:color w:val="000000"/>
          <w:sz w:val="21"/>
          <w:szCs w:val="21"/>
        </w:rPr>
        <w:t>错误代码对照表</w:t>
      </w:r>
      <w:bookmarkEnd w:id="101"/>
      <w:bookmarkEnd w:id="102"/>
      <w:bookmarkEnd w:id="103"/>
    </w:p>
    <w:p w:rsidR="00C0335F" w:rsidRDefault="005D40B2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4" w:name="_Toc353700564"/>
      <w:bookmarkStart w:id="105" w:name="_Toc20266"/>
      <w:bookmarkStart w:id="106" w:name="_Toc10459"/>
      <w:r>
        <w:rPr>
          <w:rStyle w:val="mw-headline"/>
          <w:rFonts w:ascii="Arial" w:hAnsi="Arial" w:cs="Arial"/>
          <w:color w:val="000000"/>
          <w:sz w:val="21"/>
          <w:szCs w:val="21"/>
        </w:rPr>
        <w:t>系统级错误代码</w:t>
      </w:r>
      <w:bookmarkEnd w:id="104"/>
      <w:bookmarkEnd w:id="105"/>
      <w:bookmarkEnd w:id="106"/>
    </w:p>
    <w:tbl>
      <w:tblPr>
        <w:tblW w:w="838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8"/>
        <w:gridCol w:w="7318"/>
      </w:tblGrid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10001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系统错误。</w:t>
            </w:r>
          </w:p>
        </w:tc>
      </w:tr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10002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远程服务错误。</w:t>
            </w:r>
          </w:p>
        </w:tc>
      </w:tr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10003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接口不存在。</w:t>
            </w:r>
          </w:p>
        </w:tc>
      </w:tr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10004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不合法的用户。</w:t>
            </w:r>
          </w:p>
        </w:tc>
      </w:tr>
      <w:tr w:rsidR="00C0335F">
        <w:tc>
          <w:tcPr>
            <w:tcW w:w="106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10005</w:t>
            </w:r>
          </w:p>
        </w:tc>
        <w:tc>
          <w:tcPr>
            <w:tcW w:w="7318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任务超时。</w:t>
            </w:r>
          </w:p>
        </w:tc>
      </w:tr>
    </w:tbl>
    <w:p w:rsidR="00C0335F" w:rsidRDefault="005D40B2">
      <w:pPr>
        <w:pStyle w:val="3"/>
        <w:rPr>
          <w:rStyle w:val="mw-headline"/>
          <w:rFonts w:ascii="Arial" w:hAnsi="Arial" w:cs="Arial"/>
          <w:color w:val="000000"/>
          <w:sz w:val="21"/>
          <w:szCs w:val="21"/>
        </w:rPr>
      </w:pPr>
      <w:bookmarkStart w:id="107" w:name="_Toc353700565"/>
      <w:bookmarkStart w:id="108" w:name="_Toc31561"/>
      <w:bookmarkStart w:id="109" w:name="_Toc6512"/>
      <w:r>
        <w:rPr>
          <w:rStyle w:val="mw-headline"/>
          <w:rFonts w:ascii="Arial" w:hAnsi="Arial" w:cs="Arial"/>
          <w:color w:val="000000"/>
          <w:sz w:val="21"/>
          <w:szCs w:val="21"/>
        </w:rPr>
        <w:lastRenderedPageBreak/>
        <w:t>服务级错误代码</w:t>
      </w:r>
      <w:bookmarkEnd w:id="107"/>
      <w:bookmarkEnd w:id="108"/>
      <w:bookmarkEnd w:id="109"/>
    </w:p>
    <w:tbl>
      <w:tblPr>
        <w:tblW w:w="8336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2"/>
        <w:gridCol w:w="942"/>
        <w:gridCol w:w="6452"/>
      </w:tblGrid>
      <w:tr w:rsidR="00C0335F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错误代码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1"/>
              </w:rPr>
              <w:t>详细描述</w:t>
            </w:r>
          </w:p>
        </w:tc>
      </w:tr>
      <w:tr w:rsidR="00C0335F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请正确提交手机号码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20102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用户名或密码错误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手机号码不正确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20203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验证码短信发送失败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验证码验证不通过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手机号码已注册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20402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注册失败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头像和昵称，至少上传一个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20502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图片或昵称修改失败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密码错误或用户不存在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密码修改失败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20901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请正确提交用户信息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20902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意见内容长度请在255字符内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20903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意见提交失败</w:t>
            </w:r>
          </w:p>
        </w:tc>
      </w:tr>
      <w:tr w:rsidR="00C0335F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30302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游戏信息不存在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请正确提交游戏标识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请登录后评论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请下载游戏后评论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30604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游戏评论提交失败</w:t>
            </w:r>
          </w:p>
        </w:tc>
      </w:tr>
      <w:tr w:rsidR="00C0335F">
        <w:tc>
          <w:tcPr>
            <w:tcW w:w="942" w:type="dxa"/>
            <w:vMerge w:val="restart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任务模块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is over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50002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does not exists</w:t>
            </w:r>
          </w:p>
        </w:tc>
      </w:tr>
      <w:tr w:rsidR="00C0335F">
        <w:tc>
          <w:tcPr>
            <w:tcW w:w="942" w:type="dxa"/>
            <w:vMerge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C0335F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50003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task has been received</w:t>
            </w:r>
          </w:p>
        </w:tc>
      </w:tr>
      <w:tr w:rsidR="00C0335F"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版本模块</w:t>
            </w:r>
          </w:p>
        </w:tc>
        <w:tc>
          <w:tcPr>
            <w:tcW w:w="94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60001</w:t>
            </w:r>
          </w:p>
        </w:tc>
        <w:tc>
          <w:tcPr>
            <w:tcW w:w="6452" w:type="dxa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C0335F" w:rsidRDefault="005D40B2">
            <w:pPr>
              <w:spacing w:line="300" w:lineRule="atLeast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用户版本查询失败</w:t>
            </w:r>
          </w:p>
        </w:tc>
      </w:tr>
    </w:tbl>
    <w:p w:rsidR="00C0335F" w:rsidRDefault="00C0335F">
      <w:pPr>
        <w:rPr>
          <w:color w:val="000000"/>
        </w:rPr>
      </w:pPr>
    </w:p>
    <w:sectPr w:rsidR="00C0335F">
      <w:footerReference w:type="default" r:id="rId2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D3B" w:rsidRDefault="00353D3B">
      <w:r>
        <w:separator/>
      </w:r>
    </w:p>
  </w:endnote>
  <w:endnote w:type="continuationSeparator" w:id="0">
    <w:p w:rsidR="00353D3B" w:rsidRDefault="0035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35F" w:rsidRDefault="005D40B2">
    <w:pPr>
      <w:pStyle w:val="a8"/>
      <w:rPr>
        <w:rFonts w:ascii="ˎ̥" w:hAnsi="ˎ̥"/>
        <w:color w:val="666666"/>
      </w:rPr>
    </w:pPr>
    <w:r>
      <w:rPr>
        <w:rFonts w:ascii="ˎ̥" w:hAnsi="ˎ̥"/>
        <w:color w:val="666666"/>
      </w:rPr>
      <w:t>版权所有</w:t>
    </w:r>
    <w:r>
      <w:rPr>
        <w:rFonts w:ascii="ˎ̥" w:hAnsi="ˎ̥"/>
        <w:color w:val="666666"/>
      </w:rPr>
      <w:t>  © </w:t>
    </w:r>
    <w:r>
      <w:rPr>
        <w:rFonts w:ascii="ˎ̥" w:hAnsi="ˎ̥" w:hint="eastAsia"/>
        <w:color w:val="666666"/>
      </w:rPr>
      <w:t>2005-</w:t>
    </w:r>
    <w:r>
      <w:rPr>
        <w:rFonts w:ascii="ˎ̥" w:hAnsi="ˎ̥"/>
        <w:color w:val="666666"/>
      </w:rPr>
      <w:t>20</w:t>
    </w:r>
    <w:r>
      <w:rPr>
        <w:rFonts w:ascii="ˎ̥" w:hAnsi="ˎ̥" w:hint="eastAsia"/>
        <w:color w:val="666666"/>
      </w:rPr>
      <w:t xml:space="preserve">11 </w:t>
    </w:r>
    <w:r>
      <w:rPr>
        <w:rFonts w:ascii="ˎ̥" w:hAnsi="ˎ̥" w:hint="eastAsia"/>
        <w:color w:val="666666"/>
      </w:rPr>
      <w:t>南京硕志网络科技有限公司</w:t>
    </w:r>
    <w:r>
      <w:rPr>
        <w:rFonts w:ascii="ˎ̥" w:hAnsi="ˎ̥" w:hint="eastAsia"/>
        <w:color w:val="666666"/>
      </w:rPr>
      <w:tab/>
    </w:r>
    <w:r>
      <w:rPr>
        <w:rFonts w:ascii="ˎ̥" w:hAnsi="ˎ̥" w:hint="eastAsia"/>
        <w:color w:val="666666"/>
      </w:rPr>
      <w:tab/>
    </w:r>
    <w:r>
      <w:rPr>
        <w:rFonts w:ascii="ˎ̥" w:hAnsi="ˎ̥"/>
        <w:color w:val="666666"/>
      </w:rPr>
      <w:fldChar w:fldCharType="begin"/>
    </w:r>
    <w:r>
      <w:rPr>
        <w:rFonts w:ascii="ˎ̥" w:hAnsi="ˎ̥"/>
        <w:color w:val="666666"/>
      </w:rPr>
      <w:instrText>PAGE   \* MERGEFORMAT</w:instrText>
    </w:r>
    <w:r>
      <w:rPr>
        <w:rFonts w:ascii="ˎ̥" w:hAnsi="ˎ̥"/>
        <w:color w:val="666666"/>
      </w:rPr>
      <w:fldChar w:fldCharType="separate"/>
    </w:r>
    <w:r w:rsidR="009E4777" w:rsidRPr="009E4777">
      <w:rPr>
        <w:rFonts w:ascii="ˎ̥" w:hAnsi="ˎ̥"/>
        <w:noProof/>
        <w:color w:val="666666"/>
        <w:lang w:val="zh-CN"/>
      </w:rPr>
      <w:t>49</w:t>
    </w:r>
    <w:r>
      <w:rPr>
        <w:rFonts w:ascii="ˎ̥" w:hAnsi="ˎ̥"/>
        <w:color w:val="666666"/>
      </w:rPr>
      <w:fldChar w:fldCharType="end"/>
    </w:r>
  </w:p>
  <w:p w:rsidR="00C0335F" w:rsidRDefault="00C033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D3B" w:rsidRDefault="00353D3B">
      <w:r>
        <w:separator/>
      </w:r>
    </w:p>
  </w:footnote>
  <w:footnote w:type="continuationSeparator" w:id="0">
    <w:p w:rsidR="00353D3B" w:rsidRDefault="00353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48DB"/>
    <w:multiLevelType w:val="multilevel"/>
    <w:tmpl w:val="0D5348DB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C883CAE"/>
    <w:multiLevelType w:val="multilevel"/>
    <w:tmpl w:val="1C883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4B26F6"/>
    <w:multiLevelType w:val="multilevel"/>
    <w:tmpl w:val="7F4B2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35F"/>
    <w:rsid w:val="000079DB"/>
    <w:rsid w:val="00115B38"/>
    <w:rsid w:val="00353D3B"/>
    <w:rsid w:val="004E2555"/>
    <w:rsid w:val="005D40B2"/>
    <w:rsid w:val="007D2DD0"/>
    <w:rsid w:val="009E4777"/>
    <w:rsid w:val="00C0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List Bullet"/>
    <w:basedOn w:val="a"/>
    <w:pPr>
      <w:widowControl/>
      <w:spacing w:line="360" w:lineRule="auto"/>
      <w:jc w:val="left"/>
    </w:pPr>
    <w:rPr>
      <w:rFonts w:ascii="宋体" w:hAnsi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FollowedHyperlink"/>
    <w:uiPriority w:val="99"/>
    <w:semiHidden/>
    <w:unhideWhenUsed/>
    <w:rPr>
      <w:color w:val="800080"/>
      <w:u w:val="single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semiHidden/>
    <w:unhideWhenUsed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CBD5A742C28424DA5172AD252E32316">
    <w:name w:val="3CBD5A742C28424DA5172AD252E32316"/>
    <w:pPr>
      <w:spacing w:after="200" w:line="276" w:lineRule="auto"/>
    </w:pPr>
    <w:rPr>
      <w:sz w:val="22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mw-headline">
    <w:name w:val="mw-headline"/>
    <w:basedOn w:val="a0"/>
  </w:style>
  <w:style w:type="character" w:customStyle="1" w:styleId="HTMLChar">
    <w:name w:val="HTML 预设格式 Char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Style4">
    <w:name w:val="Style4"/>
    <w:uiPriority w:val="1"/>
    <w:rPr>
      <w:rFonts w:ascii="Calibri" w:eastAsia="宋体" w:hAnsi="宋体"/>
      <w:szCs w:val="22"/>
      <w:lang w:eastAsia="zh-CN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5">
    <w:name w:val="副标题 Char"/>
    <w:link w:val="aa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6">
    <w:name w:val="标题 Char"/>
    <w:link w:val="ab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link w:val="5"/>
    <w:uiPriority w:val="9"/>
    <w:rPr>
      <w:b/>
      <w:bCs/>
      <w:sz w:val="28"/>
      <w:szCs w:val="28"/>
    </w:rPr>
  </w:style>
  <w:style w:type="character" w:customStyle="1" w:styleId="Char1">
    <w:name w:val="文档结构图 Char"/>
    <w:link w:val="a6"/>
    <w:uiPriority w:val="99"/>
    <w:semiHidden/>
    <w:rPr>
      <w:rFonts w:ascii="Heiti SC Light" w:eastAsia="Heiti SC Light"/>
      <w:sz w:val="24"/>
      <w:szCs w:val="24"/>
    </w:rPr>
  </w:style>
  <w:style w:type="character" w:customStyle="1" w:styleId="Char0">
    <w:name w:val="批注文字 Char"/>
    <w:basedOn w:val="a0"/>
    <w:link w:val="a4"/>
    <w:uiPriority w:val="99"/>
  </w:style>
  <w:style w:type="character" w:customStyle="1" w:styleId="Char">
    <w:name w:val="批注主题 Char"/>
    <w:link w:val="a3"/>
    <w:uiPriority w:val="99"/>
    <w:semiHidden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i.njrsrc.com/user/upload_pic.json" TargetMode="External"/><Relationship Id="rId18" Type="http://schemas.openxmlformats.org/officeDocument/2006/relationships/hyperlink" Target="https://api.njrsrc.com/user/register.json" TargetMode="External"/><Relationship Id="rId26" Type="http://schemas.openxmlformats.org/officeDocument/2006/relationships/hyperlink" Target="https://api.njrsrc.com/user/register.j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njrsrc.com/user/register.js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i.njrsrc.com/user/register.json" TargetMode="External"/><Relationship Id="rId17" Type="http://schemas.openxmlformats.org/officeDocument/2006/relationships/hyperlink" Target="https://api.njrsrc.com/user/login.json" TargetMode="External"/><Relationship Id="rId25" Type="http://schemas.openxmlformats.org/officeDocument/2006/relationships/hyperlink" Target="https://api.njrsrc.com/user/register.js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njrsrc.com/user/login.json" TargetMode="External"/><Relationship Id="rId20" Type="http://schemas.openxmlformats.org/officeDocument/2006/relationships/hyperlink" Target="https://api.njrsrc.com/user/register.js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.njrsrc.com/user/register.json" TargetMode="External"/><Relationship Id="rId24" Type="http://schemas.openxmlformats.org/officeDocument/2006/relationships/hyperlink" Target="https://api.njrsrc.com/user/register.js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njrsrc.com/user/login.json" TargetMode="External"/><Relationship Id="rId23" Type="http://schemas.openxmlformats.org/officeDocument/2006/relationships/hyperlink" Target="https://api.njrsrc.com/user/register.js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pi.njrsrc.com/user/register.json" TargetMode="External"/><Relationship Id="rId19" Type="http://schemas.openxmlformats.org/officeDocument/2006/relationships/hyperlink" Target="https://api.njrsrc.com/user/register.j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pi.njrsrc.com/user/login.json" TargetMode="External"/><Relationship Id="rId14" Type="http://schemas.openxmlformats.org/officeDocument/2006/relationships/hyperlink" Target="https://api.njrsrc.com/user/register.json" TargetMode="External"/><Relationship Id="rId22" Type="http://schemas.openxmlformats.org/officeDocument/2006/relationships/hyperlink" Target="https://api.njrsrc.com/user/register.json" TargetMode="External"/><Relationship Id="rId27" Type="http://schemas.openxmlformats.org/officeDocument/2006/relationships/hyperlink" Target="https://api.njrsrc.com/user/login.js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4363</Words>
  <Characters>24870</Characters>
  <Application>Microsoft Office Word</Application>
  <DocSecurity>0</DocSecurity>
  <Lines>207</Lines>
  <Paragraphs>58</Paragraphs>
  <ScaleCrop>false</ScaleCrop>
  <Company>南京硕志网络科技有限公司</Company>
  <LinksUpToDate>false</LinksUpToDate>
  <CharactersWithSpaces>29175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人才网APP接口文档</dc:title>
  <dc:creator>硕志</dc:creator>
  <cp:lastModifiedBy>Windows 用户</cp:lastModifiedBy>
  <cp:revision>5</cp:revision>
  <dcterms:created xsi:type="dcterms:W3CDTF">2013-09-14T05:58:00Z</dcterms:created>
  <dcterms:modified xsi:type="dcterms:W3CDTF">2014-11-09T07:55:00Z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